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556EE" w14:textId="0809A0FD" w:rsidR="00021FF9" w:rsidRDefault="00021FF9" w:rsidP="006C5DA2">
      <w:pPr>
        <w:pStyle w:val="NoSpacing"/>
        <w:rPr>
          <w:sz w:val="24"/>
          <w:szCs w:val="24"/>
        </w:rPr>
      </w:pPr>
      <w:r w:rsidRPr="00021FF9">
        <w:rPr>
          <w:sz w:val="24"/>
          <w:szCs w:val="24"/>
        </w:rPr>
        <w:t xml:space="preserve">Name </w:t>
      </w:r>
    </w:p>
    <w:p w14:paraId="29A4C154" w14:textId="77777777" w:rsidR="00021FF9" w:rsidRPr="00397AA2" w:rsidRDefault="00021FF9" w:rsidP="006C5DA2">
      <w:pPr>
        <w:pStyle w:val="NoSpacing"/>
        <w:rPr>
          <w:sz w:val="16"/>
          <w:szCs w:val="16"/>
        </w:rPr>
      </w:pPr>
    </w:p>
    <w:p w14:paraId="30997754" w14:textId="7CD6FD5A" w:rsidR="006F5271" w:rsidRPr="00397AA2" w:rsidRDefault="00021FF9" w:rsidP="006C5DA2">
      <w:pPr>
        <w:pStyle w:val="NoSpacing"/>
        <w:jc w:val="center"/>
        <w:rPr>
          <w:b/>
          <w:sz w:val="32"/>
          <w:szCs w:val="32"/>
        </w:rPr>
      </w:pPr>
      <w:r w:rsidRPr="00397AA2">
        <w:rPr>
          <w:b/>
          <w:sz w:val="32"/>
          <w:szCs w:val="32"/>
        </w:rPr>
        <w:t xml:space="preserve">Chapter </w:t>
      </w:r>
      <w:r w:rsidR="00AC52E9">
        <w:rPr>
          <w:b/>
          <w:sz w:val="32"/>
          <w:szCs w:val="32"/>
        </w:rPr>
        <w:t>4</w:t>
      </w:r>
      <w:r w:rsidR="00EF5446">
        <w:rPr>
          <w:b/>
          <w:sz w:val="32"/>
          <w:szCs w:val="32"/>
        </w:rPr>
        <w:t xml:space="preserve"> – </w:t>
      </w:r>
      <w:r w:rsidR="00AC52E9">
        <w:rPr>
          <w:b/>
          <w:sz w:val="32"/>
          <w:szCs w:val="32"/>
        </w:rPr>
        <w:t>Wireless LANs</w:t>
      </w:r>
    </w:p>
    <w:p w14:paraId="0A8393C1" w14:textId="77777777" w:rsidR="00021FF9" w:rsidRPr="00397AA2" w:rsidRDefault="00FF6546" w:rsidP="006C5DA2">
      <w:pPr>
        <w:pStyle w:val="NoSpacing"/>
        <w:jc w:val="center"/>
        <w:rPr>
          <w:b/>
          <w:sz w:val="32"/>
          <w:szCs w:val="32"/>
        </w:rPr>
      </w:pPr>
      <w:r w:rsidRPr="00397AA2">
        <w:rPr>
          <w:b/>
          <w:sz w:val="32"/>
          <w:szCs w:val="32"/>
        </w:rPr>
        <w:t>Study Guide</w:t>
      </w:r>
    </w:p>
    <w:p w14:paraId="74C81C77" w14:textId="77777777" w:rsidR="004F6C11" w:rsidRPr="00397AA2" w:rsidRDefault="004F6C11" w:rsidP="006C5DA2">
      <w:pPr>
        <w:pStyle w:val="NoSpacing"/>
        <w:rPr>
          <w:b/>
          <w:sz w:val="16"/>
          <w:szCs w:val="16"/>
        </w:rPr>
      </w:pPr>
    </w:p>
    <w:p w14:paraId="3BF8FAC4" w14:textId="60D21110" w:rsidR="000F4833" w:rsidRPr="00397AA2" w:rsidRDefault="00BC4419" w:rsidP="006C5DA2">
      <w:pPr>
        <w:pStyle w:val="NoSpacing"/>
        <w:rPr>
          <w:b/>
        </w:rPr>
      </w:pPr>
      <w:r w:rsidRPr="00397AA2">
        <w:rPr>
          <w:b/>
        </w:rPr>
        <w:t>Tips for success: While answer</w:t>
      </w:r>
      <w:r w:rsidR="009E67D1" w:rsidRPr="00397AA2">
        <w:rPr>
          <w:b/>
        </w:rPr>
        <w:t xml:space="preserve">ing the questions read Chapter </w:t>
      </w:r>
      <w:r w:rsidR="00AC52E9">
        <w:rPr>
          <w:b/>
        </w:rPr>
        <w:t>4</w:t>
      </w:r>
      <w:r w:rsidRPr="00397AA2">
        <w:rPr>
          <w:b/>
        </w:rPr>
        <w:t>, review the summary, and complete the practice Quiz</w:t>
      </w:r>
      <w:r w:rsidR="00EA5E5D" w:rsidRPr="00397AA2">
        <w:rPr>
          <w:b/>
        </w:rPr>
        <w:t>.</w:t>
      </w:r>
    </w:p>
    <w:p w14:paraId="59B8FCA8" w14:textId="77777777" w:rsidR="00BC4419" w:rsidRPr="00397AA2" w:rsidRDefault="00BC4419" w:rsidP="006C5DA2">
      <w:pPr>
        <w:pStyle w:val="NoSpacing"/>
        <w:rPr>
          <w:b/>
          <w:sz w:val="16"/>
          <w:szCs w:val="16"/>
        </w:rPr>
      </w:pPr>
    </w:p>
    <w:p w14:paraId="0353D071" w14:textId="03E6A8C0" w:rsidR="00F44BD6" w:rsidRDefault="00CE567A" w:rsidP="002C4C65">
      <w:pPr>
        <w:pStyle w:val="ListParagraph"/>
        <w:numPr>
          <w:ilvl w:val="0"/>
          <w:numId w:val="23"/>
        </w:numPr>
        <w:spacing w:after="0"/>
      </w:pPr>
      <w:r>
        <w:t xml:space="preserve">Briefly highlight the key features of the following Wireless </w:t>
      </w:r>
      <w:r w:rsidR="002C4C65">
        <w:t>Technologies:</w:t>
      </w:r>
    </w:p>
    <w:p w14:paraId="013FB3F0" w14:textId="29DC8A2A" w:rsidR="002C4C65" w:rsidRDefault="002C4C65" w:rsidP="002C4C65">
      <w:pPr>
        <w:pStyle w:val="ListParagraph"/>
        <w:numPr>
          <w:ilvl w:val="1"/>
          <w:numId w:val="23"/>
        </w:numPr>
      </w:pPr>
      <w:r>
        <w:t>Bluetooth –</w:t>
      </w:r>
      <w:ins w:id="0" w:author="HelgiR" w:date="2015-03-23T11:38:00Z">
        <w:r w:rsidR="00665D00">
          <w:t xml:space="preserve"> is often a small device that can exchange data over short distance.</w:t>
        </w:r>
      </w:ins>
    </w:p>
    <w:p w14:paraId="42E487D2" w14:textId="0CAD357E" w:rsidR="002C4C65" w:rsidRDefault="002C4C65" w:rsidP="002C4C65">
      <w:pPr>
        <w:pStyle w:val="ListParagraph"/>
        <w:numPr>
          <w:ilvl w:val="1"/>
          <w:numId w:val="23"/>
        </w:numPr>
      </w:pPr>
      <w:r>
        <w:t>Cellular Broadband–</w:t>
      </w:r>
      <w:ins w:id="1" w:author="HelgiR" w:date="2015-03-23T11:39:00Z">
        <w:r w:rsidR="00665D00">
          <w:t xml:space="preserve"> It provides internet to your cellphones via 2g, 3g or 4g. It first became available in 1991.</w:t>
        </w:r>
      </w:ins>
    </w:p>
    <w:p w14:paraId="1CED80BA" w14:textId="6CA88BEA" w:rsidR="002C4C65" w:rsidRDefault="002C4C65" w:rsidP="002C4C65">
      <w:pPr>
        <w:pStyle w:val="ListParagraph"/>
        <w:numPr>
          <w:ilvl w:val="1"/>
          <w:numId w:val="23"/>
        </w:numPr>
      </w:pPr>
      <w:r>
        <w:t>Satellite –</w:t>
      </w:r>
      <w:ins w:id="2" w:author="HelgiR" w:date="2015-03-23T11:39:00Z">
        <w:r w:rsidR="00665D00">
          <w:t xml:space="preserve"> Provides network access to remote sites through the use of a directional satellite dish that Is aligned with a specific geostationary earth </w:t>
        </w:r>
        <w:proofErr w:type="gramStart"/>
        <w:r w:rsidR="00665D00">
          <w:t>orbit(</w:t>
        </w:r>
        <w:proofErr w:type="gramEnd"/>
        <w:r w:rsidR="00665D00">
          <w:t>GEO) satellite.</w:t>
        </w:r>
      </w:ins>
    </w:p>
    <w:p w14:paraId="6B8DA90B" w14:textId="3312CB01" w:rsidR="002C4C65" w:rsidRDefault="002C4C65" w:rsidP="002C4C65">
      <w:pPr>
        <w:pStyle w:val="ListParagraph"/>
        <w:numPr>
          <w:ilvl w:val="1"/>
          <w:numId w:val="23"/>
        </w:numPr>
      </w:pPr>
      <w:r>
        <w:t>Wi-Fi –</w:t>
      </w:r>
      <w:ins w:id="3" w:author="HelgiR" w:date="2015-03-23T11:40:00Z">
        <w:r w:rsidR="00665D00" w:rsidRPr="00665D00">
          <w:rPr>
            <w:rFonts w:ascii="Arial" w:hAnsi="Arial" w:cs="Arial"/>
            <w:color w:val="252525"/>
            <w:sz w:val="21"/>
            <w:szCs w:val="21"/>
            <w:shd w:val="clear" w:color="auto" w:fill="FFFFFF"/>
          </w:rPr>
          <w:t xml:space="preserve"> </w:t>
        </w:r>
        <w:r w:rsidR="00665D00">
          <w:rPr>
            <w:rFonts w:ascii="Arial" w:hAnsi="Arial" w:cs="Arial"/>
            <w:color w:val="252525"/>
            <w:sz w:val="21"/>
            <w:szCs w:val="21"/>
            <w:shd w:val="clear" w:color="auto" w:fill="FFFFFF"/>
          </w:rPr>
          <w:t>It’s a</w:t>
        </w:r>
        <w:r w:rsidR="00665D00">
          <w:rPr>
            <w:rStyle w:val="apple-converted-space"/>
            <w:rFonts w:ascii="Arial" w:hAnsi="Arial" w:cs="Arial"/>
            <w:color w:val="252525"/>
            <w:sz w:val="21"/>
            <w:szCs w:val="21"/>
            <w:shd w:val="clear" w:color="auto" w:fill="FFFFFF"/>
          </w:rPr>
          <w:t> </w:t>
        </w:r>
        <w:r w:rsidR="00665D00">
          <w:fldChar w:fldCharType="begin"/>
        </w:r>
        <w:r w:rsidR="00665D00">
          <w:instrText xml:space="preserve"> HYPERLINK "http://en.wikipedia.org/wiki/Wireless_LAN" \o "Wireless LAN" </w:instrText>
        </w:r>
        <w:r w:rsidR="00665D00">
          <w:fldChar w:fldCharType="separate"/>
        </w:r>
        <w:r w:rsidR="00665D00">
          <w:rPr>
            <w:rStyle w:val="Hyperlink"/>
            <w:rFonts w:ascii="Arial" w:hAnsi="Arial" w:cs="Arial"/>
            <w:color w:val="0B0080"/>
            <w:sz w:val="21"/>
            <w:szCs w:val="21"/>
            <w:shd w:val="clear" w:color="auto" w:fill="FFFFFF"/>
          </w:rPr>
          <w:t>local area wireless technology</w:t>
        </w:r>
        <w:r w:rsidR="00665D00">
          <w:fldChar w:fldCharType="end"/>
        </w:r>
        <w:r w:rsidR="00665D00">
          <w:rPr>
            <w:rStyle w:val="apple-converted-space"/>
            <w:rFonts w:ascii="Arial" w:hAnsi="Arial" w:cs="Arial"/>
            <w:color w:val="252525"/>
            <w:sz w:val="21"/>
            <w:szCs w:val="21"/>
            <w:shd w:val="clear" w:color="auto" w:fill="FFFFFF"/>
          </w:rPr>
          <w:t> </w:t>
        </w:r>
        <w:r w:rsidR="00665D00">
          <w:rPr>
            <w:rFonts w:ascii="Arial" w:hAnsi="Arial" w:cs="Arial"/>
            <w:color w:val="252525"/>
            <w:sz w:val="21"/>
            <w:szCs w:val="21"/>
            <w:shd w:val="clear" w:color="auto" w:fill="FFFFFF"/>
          </w:rPr>
          <w:t>that allows an electronic device to participate in</w:t>
        </w:r>
        <w:r w:rsidR="00665D00">
          <w:rPr>
            <w:rStyle w:val="apple-converted-space"/>
            <w:rFonts w:ascii="Arial" w:hAnsi="Arial" w:cs="Arial"/>
            <w:color w:val="252525"/>
            <w:sz w:val="21"/>
            <w:szCs w:val="21"/>
            <w:shd w:val="clear" w:color="auto" w:fill="FFFFFF"/>
          </w:rPr>
          <w:t> </w:t>
        </w:r>
        <w:r w:rsidR="00665D00" w:rsidRPr="00894B1E">
          <w:t>computer network</w:t>
        </w:r>
        <w:r w:rsidR="00665D00">
          <w:t>.</w:t>
        </w:r>
      </w:ins>
    </w:p>
    <w:p w14:paraId="512216EF" w14:textId="475DA8D5" w:rsidR="002C4C65" w:rsidRDefault="002C4C65" w:rsidP="002C4C65">
      <w:pPr>
        <w:pStyle w:val="ListParagraph"/>
        <w:numPr>
          <w:ilvl w:val="1"/>
          <w:numId w:val="23"/>
        </w:numPr>
      </w:pPr>
      <w:proofErr w:type="spellStart"/>
      <w:r>
        <w:t>WiMAX</w:t>
      </w:r>
      <w:proofErr w:type="spellEnd"/>
      <w:r>
        <w:t xml:space="preserve"> –</w:t>
      </w:r>
      <w:ins w:id="4" w:author="HelgiR" w:date="2015-03-23T11:40:00Z">
        <w:r w:rsidR="00665D00" w:rsidRPr="00665D00">
          <w:rPr>
            <w:rFonts w:ascii="Arial" w:hAnsi="Arial" w:cs="Arial"/>
            <w:color w:val="252525"/>
            <w:sz w:val="21"/>
            <w:szCs w:val="21"/>
            <w:shd w:val="clear" w:color="auto" w:fill="FFFFFF"/>
          </w:rPr>
          <w:t xml:space="preserve"> </w:t>
        </w:r>
        <w:r w:rsidR="00665D00">
          <w:rPr>
            <w:rFonts w:ascii="Arial" w:hAnsi="Arial" w:cs="Arial"/>
            <w:color w:val="252525"/>
            <w:sz w:val="21"/>
            <w:szCs w:val="21"/>
            <w:shd w:val="clear" w:color="auto" w:fill="FFFFFF"/>
          </w:rPr>
          <w:t>It’s a</w:t>
        </w:r>
        <w:r w:rsidR="00665D00">
          <w:rPr>
            <w:rStyle w:val="apple-converted-space"/>
            <w:rFonts w:ascii="Arial" w:hAnsi="Arial" w:cs="Arial"/>
            <w:color w:val="252525"/>
            <w:sz w:val="21"/>
            <w:szCs w:val="21"/>
            <w:shd w:val="clear" w:color="auto" w:fill="FFFFFF"/>
          </w:rPr>
          <w:t> </w:t>
        </w:r>
        <w:r w:rsidR="00665D00">
          <w:fldChar w:fldCharType="begin"/>
        </w:r>
        <w:r w:rsidR="00665D00">
          <w:instrText xml:space="preserve"> HYPERLINK "http://en.wikipedia.org/wiki/Wireless" \o "Wireless" </w:instrText>
        </w:r>
        <w:r w:rsidR="00665D00">
          <w:fldChar w:fldCharType="separate"/>
        </w:r>
        <w:r w:rsidR="00665D00">
          <w:rPr>
            <w:rStyle w:val="Hyperlink"/>
            <w:rFonts w:ascii="Arial" w:hAnsi="Arial" w:cs="Arial"/>
            <w:color w:val="0B0080"/>
            <w:sz w:val="21"/>
            <w:szCs w:val="21"/>
            <w:shd w:val="clear" w:color="auto" w:fill="FFFFFF"/>
          </w:rPr>
          <w:t>wireless</w:t>
        </w:r>
        <w:r w:rsidR="00665D00">
          <w:fldChar w:fldCharType="end"/>
        </w:r>
        <w:r w:rsidR="00665D00">
          <w:rPr>
            <w:rStyle w:val="apple-converted-space"/>
            <w:rFonts w:ascii="Arial" w:hAnsi="Arial" w:cs="Arial"/>
            <w:color w:val="252525"/>
            <w:sz w:val="21"/>
            <w:szCs w:val="21"/>
            <w:shd w:val="clear" w:color="auto" w:fill="FFFFFF"/>
          </w:rPr>
          <w:t> </w:t>
        </w:r>
        <w:r w:rsidR="00665D00">
          <w:rPr>
            <w:rFonts w:ascii="Arial" w:hAnsi="Arial" w:cs="Arial"/>
            <w:color w:val="252525"/>
            <w:sz w:val="21"/>
            <w:szCs w:val="21"/>
            <w:shd w:val="clear" w:color="auto" w:fill="FFFFFF"/>
          </w:rPr>
          <w:t xml:space="preserve">communications standard designed to provide 30 </w:t>
        </w:r>
        <w:proofErr w:type="gramStart"/>
        <w:r w:rsidR="00665D00">
          <w:rPr>
            <w:rFonts w:ascii="Arial" w:hAnsi="Arial" w:cs="Arial"/>
            <w:color w:val="252525"/>
            <w:sz w:val="21"/>
            <w:szCs w:val="21"/>
            <w:shd w:val="clear" w:color="auto" w:fill="FFFFFF"/>
          </w:rPr>
          <w:t>to 40 megabit-per-second data rates</w:t>
        </w:r>
        <w:proofErr w:type="gramEnd"/>
        <w:r w:rsidR="00665D00">
          <w:rPr>
            <w:rFonts w:ascii="Arial" w:hAnsi="Arial" w:cs="Arial"/>
            <w:color w:val="252525"/>
            <w:sz w:val="21"/>
            <w:szCs w:val="21"/>
            <w:shd w:val="clear" w:color="auto" w:fill="FFFFFF"/>
          </w:rPr>
          <w:t>.</w:t>
        </w:r>
      </w:ins>
    </w:p>
    <w:p w14:paraId="09344C83" w14:textId="5F07A0F4" w:rsidR="002C4C65" w:rsidRDefault="002C4C65" w:rsidP="002C4C65">
      <w:pPr>
        <w:pStyle w:val="ListParagraph"/>
        <w:numPr>
          <w:ilvl w:val="0"/>
          <w:numId w:val="23"/>
        </w:numPr>
        <w:spacing w:after="0"/>
      </w:pPr>
      <w:r>
        <w:t>List the Wireless standards that use the following frequencies:</w:t>
      </w:r>
    </w:p>
    <w:p w14:paraId="0390A49C" w14:textId="5F0ADC1D" w:rsidR="002C4C65" w:rsidRDefault="002C4C65" w:rsidP="002C4C65">
      <w:pPr>
        <w:pStyle w:val="ListParagraph"/>
        <w:numPr>
          <w:ilvl w:val="1"/>
          <w:numId w:val="23"/>
        </w:numPr>
      </w:pPr>
      <w:r>
        <w:t>2.4 GHz –</w:t>
      </w:r>
      <w:ins w:id="5" w:author="HelgiR" w:date="2015-03-23T11:40:00Z">
        <w:r w:rsidR="00665D00">
          <w:rPr>
            <w:rFonts w:asciiTheme="minorHAnsi" w:hAnsiTheme="minorHAnsi" w:cs="Arial"/>
            <w:sz w:val="21"/>
            <w:szCs w:val="21"/>
            <w:shd w:val="clear" w:color="auto" w:fill="FFFFFF"/>
          </w:rPr>
          <w:t>802.11 , 802.11b , 802.11g , 802.11n and 802.11ad</w:t>
        </w:r>
      </w:ins>
    </w:p>
    <w:p w14:paraId="42B697E4" w14:textId="33930F7F" w:rsidR="002C4C65" w:rsidRDefault="002C4C65" w:rsidP="002C4C65">
      <w:pPr>
        <w:pStyle w:val="ListParagraph"/>
        <w:numPr>
          <w:ilvl w:val="1"/>
          <w:numId w:val="23"/>
        </w:numPr>
      </w:pPr>
      <w:r>
        <w:t>5 GHz –</w:t>
      </w:r>
      <w:proofErr w:type="gramStart"/>
      <w:ins w:id="6" w:author="HelgiR" w:date="2015-03-23T11:40:00Z">
        <w:r w:rsidR="00665D00">
          <w:t>802.11a ,</w:t>
        </w:r>
        <w:proofErr w:type="gramEnd"/>
        <w:r w:rsidR="00665D00">
          <w:t xml:space="preserve"> 802.11n and 802.11ac.</w:t>
        </w:r>
      </w:ins>
    </w:p>
    <w:p w14:paraId="4069712B" w14:textId="000402E2" w:rsidR="002C4C65" w:rsidRDefault="002C4C65" w:rsidP="002C4C65">
      <w:pPr>
        <w:pStyle w:val="ListParagraph"/>
        <w:numPr>
          <w:ilvl w:val="1"/>
          <w:numId w:val="23"/>
        </w:numPr>
      </w:pPr>
      <w:r>
        <w:t>60 GHz –</w:t>
      </w:r>
      <w:ins w:id="7" w:author="HelgiR" w:date="2015-03-23T11:41:00Z">
        <w:r w:rsidR="00665D00">
          <w:t>802.11ad.</w:t>
        </w:r>
      </w:ins>
    </w:p>
    <w:p w14:paraId="00FFF200" w14:textId="39835FEE" w:rsidR="002C4C65" w:rsidRDefault="002C4C65" w:rsidP="002C4C65">
      <w:pPr>
        <w:pStyle w:val="ListParagraph"/>
        <w:numPr>
          <w:ilvl w:val="0"/>
          <w:numId w:val="23"/>
        </w:numPr>
      </w:pPr>
      <w:r>
        <w:t>What are some benefits of IEEE 802.11n over past versions of 802.11?</w:t>
      </w:r>
      <w:ins w:id="8" w:author="HelgiR" w:date="2015-03-23T11:41:00Z">
        <w:r w:rsidR="00665D00">
          <w:t xml:space="preserve"> It supports both </w:t>
        </w:r>
        <w:proofErr w:type="gramStart"/>
        <w:r w:rsidR="00665D00">
          <w:t>2.4ghz</w:t>
        </w:r>
        <w:proofErr w:type="gramEnd"/>
        <w:r w:rsidR="00665D00">
          <w:t xml:space="preserve"> and 5ghz and has more speed.</w:t>
        </w:r>
      </w:ins>
    </w:p>
    <w:p w14:paraId="7FCB8D2E" w14:textId="77777777" w:rsidR="002C4C65" w:rsidDel="00665D00" w:rsidRDefault="002C4C65" w:rsidP="00665D00">
      <w:pPr>
        <w:rPr>
          <w:del w:id="9" w:author="HelgiR" w:date="2015-03-23T11:41:00Z"/>
        </w:rPr>
        <w:pPrChange w:id="10" w:author="HelgiR" w:date="2015-03-23T11:41:00Z">
          <w:pPr>
            <w:pStyle w:val="ListParagraph"/>
          </w:pPr>
        </w:pPrChange>
      </w:pPr>
    </w:p>
    <w:p w14:paraId="5C8498DA" w14:textId="33C3F645" w:rsidR="002C4C65" w:rsidRDefault="002C4C65" w:rsidP="00665D00">
      <w:pPr>
        <w:pPrChange w:id="11" w:author="HelgiR" w:date="2015-03-23T11:41:00Z">
          <w:pPr>
            <w:pStyle w:val="ListParagraph"/>
          </w:pPr>
        </w:pPrChange>
      </w:pPr>
      <w:r>
        <w:t xml:space="preserve"> </w:t>
      </w:r>
    </w:p>
    <w:p w14:paraId="318E1B8E" w14:textId="3CA3A254" w:rsidR="002C4C65" w:rsidRDefault="002C4C65" w:rsidP="00671476">
      <w:pPr>
        <w:pStyle w:val="ListParagraph"/>
        <w:numPr>
          <w:ilvl w:val="0"/>
          <w:numId w:val="23"/>
        </w:numPr>
        <w:spacing w:after="0"/>
      </w:pPr>
      <w:r>
        <w:t xml:space="preserve">Standards are necessary when multiple vendors are creating devices that must be compatible, what is the purpose of the Wi-Fi </w:t>
      </w:r>
      <w:proofErr w:type="spellStart"/>
      <w:r>
        <w:t>Alliance?</w:t>
      </w:r>
      <w:ins w:id="12" w:author="HelgiR" w:date="2015-03-23T11:42:00Z">
        <w:r w:rsidR="00665D00">
          <w:t>It</w:t>
        </w:r>
        <w:proofErr w:type="spellEnd"/>
        <w:r w:rsidR="00665D00">
          <w:t xml:space="preserve"> is an association of vendors whose objective is to improve the interoperability of products that are based on the 802.11 standard by certifying vendors for conformance to industry norms and adherence to standards.</w:t>
        </w:r>
      </w:ins>
      <w:bookmarkStart w:id="13" w:name="_GoBack"/>
      <w:bookmarkEnd w:id="13"/>
    </w:p>
    <w:p w14:paraId="211C10B8" w14:textId="77777777" w:rsidR="002C4C65" w:rsidRDefault="002C4C65" w:rsidP="002C4C65">
      <w:pPr>
        <w:pStyle w:val="ListParagraph"/>
      </w:pPr>
    </w:p>
    <w:p w14:paraId="33ED859F" w14:textId="358DEF24" w:rsidR="002C4C65" w:rsidRDefault="002C4C65" w:rsidP="00671476">
      <w:pPr>
        <w:pStyle w:val="ListParagraph"/>
        <w:spacing w:after="120"/>
      </w:pPr>
      <w:r>
        <w:t xml:space="preserve"> </w:t>
      </w:r>
    </w:p>
    <w:p w14:paraId="42D66282" w14:textId="192BB884" w:rsidR="002C4C65" w:rsidRDefault="00671476" w:rsidP="00DB3BE4">
      <w:pPr>
        <w:pStyle w:val="ListParagraph"/>
      </w:pPr>
      <w:r>
        <w:t>Complete Activity 4.1.1.8 – Identify the Wireless Technology</w:t>
      </w:r>
    </w:p>
    <w:p w14:paraId="0D83ED1A" w14:textId="7F07FC41" w:rsidR="00671476" w:rsidRDefault="00671476" w:rsidP="00DB3BE4">
      <w:pPr>
        <w:pStyle w:val="ListParagraph"/>
      </w:pPr>
      <w:r>
        <w:t>Complete Activity 4.1.1.9 – Compare Wireless Standards</w:t>
      </w:r>
    </w:p>
    <w:p w14:paraId="1EC79AD2" w14:textId="7D9D1AC4" w:rsidR="00F1681B" w:rsidRDefault="00671476" w:rsidP="00F1681B">
      <w:pPr>
        <w:pStyle w:val="ListParagraph"/>
        <w:numPr>
          <w:ilvl w:val="0"/>
          <w:numId w:val="23"/>
        </w:numPr>
      </w:pPr>
      <w:r>
        <w:t>Home integrated routers consist of what 3 devices:</w:t>
      </w:r>
      <w:ins w:id="14" w:author="Helgi Rúnar Jóhannesson" w:date="2015-03-16T12:40:00Z">
        <w:r w:rsidR="00F1681B">
          <w:t xml:space="preserve"> </w:t>
        </w:r>
      </w:ins>
      <w:ins w:id="15" w:author="Helgi Rúnar Jóhannesson" w:date="2015-03-16T12:44:00Z">
        <w:r w:rsidR="00F1681B">
          <w:t xml:space="preserve">Wireless Router, Modem, </w:t>
        </w:r>
        <w:proofErr w:type="gramStart"/>
        <w:r w:rsidR="00F1681B">
          <w:t>ISP</w:t>
        </w:r>
        <w:proofErr w:type="gramEnd"/>
        <w:r w:rsidR="00F1681B">
          <w:t>.</w:t>
        </w:r>
      </w:ins>
    </w:p>
    <w:p w14:paraId="706535E2" w14:textId="341ED86B" w:rsidR="00671476" w:rsidRDefault="00671476" w:rsidP="00671476">
      <w:pPr>
        <w:pStyle w:val="ListParagraph"/>
        <w:numPr>
          <w:ilvl w:val="0"/>
          <w:numId w:val="23"/>
        </w:numPr>
        <w:spacing w:after="0"/>
      </w:pPr>
      <w:r>
        <w:t>Compare and Contrast the following APs:</w:t>
      </w:r>
    </w:p>
    <w:tbl>
      <w:tblPr>
        <w:tblStyle w:val="TableGrid"/>
        <w:tblW w:w="0" w:type="auto"/>
        <w:tblLook w:val="04A0" w:firstRow="1" w:lastRow="0" w:firstColumn="1" w:lastColumn="0" w:noHBand="0" w:noVBand="1"/>
      </w:tblPr>
      <w:tblGrid>
        <w:gridCol w:w="5395"/>
        <w:gridCol w:w="5395"/>
      </w:tblGrid>
      <w:tr w:rsidR="00671476" w:rsidRPr="00671476" w14:paraId="349609E8" w14:textId="77777777" w:rsidTr="00671476">
        <w:tc>
          <w:tcPr>
            <w:tcW w:w="5395" w:type="dxa"/>
          </w:tcPr>
          <w:p w14:paraId="38874FB9" w14:textId="78341E98" w:rsidR="00671476" w:rsidRPr="00671476" w:rsidRDefault="00671476" w:rsidP="00671476">
            <w:pPr>
              <w:spacing w:after="0"/>
              <w:jc w:val="center"/>
              <w:rPr>
                <w:b/>
                <w:sz w:val="24"/>
              </w:rPr>
            </w:pPr>
            <w:r>
              <w:rPr>
                <w:b/>
                <w:sz w:val="24"/>
              </w:rPr>
              <w:t>Autonomous AP</w:t>
            </w:r>
          </w:p>
        </w:tc>
        <w:tc>
          <w:tcPr>
            <w:tcW w:w="5395" w:type="dxa"/>
          </w:tcPr>
          <w:p w14:paraId="3A0A34BD" w14:textId="0286A5A2" w:rsidR="00671476" w:rsidRPr="00671476" w:rsidRDefault="00671476" w:rsidP="00671476">
            <w:pPr>
              <w:spacing w:after="0"/>
              <w:jc w:val="center"/>
              <w:rPr>
                <w:b/>
                <w:sz w:val="24"/>
              </w:rPr>
            </w:pPr>
            <w:r>
              <w:rPr>
                <w:b/>
                <w:sz w:val="24"/>
              </w:rPr>
              <w:t>Controller-Based AP</w:t>
            </w:r>
          </w:p>
        </w:tc>
      </w:tr>
      <w:tr w:rsidR="00671476" w14:paraId="1143FC56" w14:textId="77777777" w:rsidTr="00671476">
        <w:tc>
          <w:tcPr>
            <w:tcW w:w="5395" w:type="dxa"/>
          </w:tcPr>
          <w:p w14:paraId="028CE76F" w14:textId="29C5C4AF" w:rsidR="00671476" w:rsidRDefault="00671476" w:rsidP="00671476">
            <w:pPr>
              <w:spacing w:after="0"/>
            </w:pPr>
          </w:p>
          <w:p w14:paraId="72974DE9" w14:textId="27CBA491" w:rsidR="00671476" w:rsidRDefault="00B035ED" w:rsidP="00671476">
            <w:pPr>
              <w:spacing w:after="0"/>
              <w:rPr>
                <w:ins w:id="16" w:author="Helgi Rúnar Jóhannesson" w:date="2015-03-16T12:46:00Z"/>
              </w:rPr>
            </w:pPr>
            <w:ins w:id="17" w:author="Helgi Rúnar Jóhannesson" w:date="2015-03-16T12:46:00Z">
              <w:r>
                <w:t>Referred to as heavy Aps.</w:t>
              </w:r>
            </w:ins>
          </w:p>
          <w:p w14:paraId="4A751DBA" w14:textId="0BFD08FC" w:rsidR="00B035ED" w:rsidRDefault="00B035ED" w:rsidP="00671476">
            <w:pPr>
              <w:spacing w:after="0"/>
              <w:rPr>
                <w:ins w:id="18" w:author="Helgi Rúnar Jóhannesson" w:date="2015-03-16T12:46:00Z"/>
              </w:rPr>
            </w:pPr>
            <w:ins w:id="19" w:author="Helgi Rúnar Jóhannesson" w:date="2015-03-16T12:46:00Z">
              <w:r>
                <w:t>Standalone devices.</w:t>
              </w:r>
            </w:ins>
          </w:p>
          <w:p w14:paraId="054E5955" w14:textId="798B5C8D" w:rsidR="00B035ED" w:rsidRDefault="00B035ED" w:rsidP="00671476">
            <w:pPr>
              <w:spacing w:after="0"/>
              <w:rPr>
                <w:ins w:id="20" w:author="Helgi Rúnar Jóhannesson" w:date="2015-03-16T12:48:00Z"/>
              </w:rPr>
            </w:pPr>
            <w:ins w:id="21" w:author="Helgi Rúnar Jóhannesson" w:date="2015-03-16T12:46:00Z">
              <w:r>
                <w:t>Configured.</w:t>
              </w:r>
            </w:ins>
          </w:p>
          <w:p w14:paraId="649713E2" w14:textId="4FB0F4CD" w:rsidR="00B035ED" w:rsidRDefault="00B035ED" w:rsidP="00671476">
            <w:pPr>
              <w:spacing w:after="0"/>
              <w:rPr>
                <w:ins w:id="22" w:author="Helgi Rúnar Jóhannesson" w:date="2015-03-16T12:46:00Z"/>
              </w:rPr>
            </w:pPr>
            <w:ins w:id="23" w:author="Helgi Rúnar Jóhannesson" w:date="2015-03-16T12:48:00Z">
              <w:r>
                <w:t>Useful where only a couple of Aps are required.</w:t>
              </w:r>
            </w:ins>
          </w:p>
          <w:p w14:paraId="726A78AB" w14:textId="4D3180A4" w:rsidR="00B035ED" w:rsidRDefault="00B035ED" w:rsidP="00671476">
            <w:pPr>
              <w:spacing w:after="0"/>
            </w:pPr>
            <w:ins w:id="24" w:author="Helgi Rúnar Jóhannesson" w:date="2015-03-16T12:47:00Z">
              <w:r>
                <w:t>Multiple Aps can be controlled.</w:t>
              </w:r>
            </w:ins>
          </w:p>
          <w:p w14:paraId="3194EA83" w14:textId="77777777" w:rsidR="00671476" w:rsidRDefault="00671476" w:rsidP="00671476">
            <w:pPr>
              <w:spacing w:after="0"/>
            </w:pPr>
          </w:p>
          <w:p w14:paraId="38F57423" w14:textId="77777777" w:rsidR="00671476" w:rsidRDefault="00671476" w:rsidP="00671476">
            <w:pPr>
              <w:spacing w:after="0"/>
            </w:pPr>
          </w:p>
          <w:p w14:paraId="7B06DB8D" w14:textId="77777777" w:rsidR="00671476" w:rsidRDefault="00671476" w:rsidP="00671476">
            <w:pPr>
              <w:spacing w:after="0"/>
            </w:pPr>
          </w:p>
        </w:tc>
        <w:tc>
          <w:tcPr>
            <w:tcW w:w="5395" w:type="dxa"/>
          </w:tcPr>
          <w:p w14:paraId="2E0A2A7E" w14:textId="77777777" w:rsidR="00B035ED" w:rsidRDefault="00B035ED" w:rsidP="00671476">
            <w:pPr>
              <w:spacing w:after="0"/>
              <w:rPr>
                <w:ins w:id="25" w:author="Helgi Rúnar Jóhannesson" w:date="2015-03-16T12:47:00Z"/>
              </w:rPr>
            </w:pPr>
          </w:p>
          <w:p w14:paraId="570CE93B" w14:textId="77777777" w:rsidR="00671476" w:rsidRDefault="00B035ED" w:rsidP="00671476">
            <w:pPr>
              <w:spacing w:after="0"/>
              <w:rPr>
                <w:ins w:id="26" w:author="Helgi Rúnar Jóhannesson" w:date="2015-03-16T12:47:00Z"/>
              </w:rPr>
            </w:pPr>
            <w:ins w:id="27" w:author="Helgi Rúnar Jóhannesson" w:date="2015-03-16T12:47:00Z">
              <w:r>
                <w:t>Require no initial configuration.</w:t>
              </w:r>
            </w:ins>
          </w:p>
          <w:p w14:paraId="74D4A21D" w14:textId="77777777" w:rsidR="00B035ED" w:rsidRDefault="00B035ED" w:rsidP="00671476">
            <w:pPr>
              <w:spacing w:after="0"/>
              <w:rPr>
                <w:ins w:id="28" w:author="Helgi Rúnar Jóhannesson" w:date="2015-03-16T12:49:00Z"/>
              </w:rPr>
            </w:pPr>
            <w:ins w:id="29" w:author="Helgi Rúnar Jóhannesson" w:date="2015-03-16T12:48:00Z">
              <w:r>
                <w:t>Useful where many Aps are required.</w:t>
              </w:r>
            </w:ins>
          </w:p>
          <w:p w14:paraId="51219AFF" w14:textId="6C0859BE" w:rsidR="00B035ED" w:rsidRDefault="00B035ED" w:rsidP="00671476">
            <w:pPr>
              <w:spacing w:after="0"/>
            </w:pPr>
            <w:ins w:id="30" w:author="Helgi Rúnar Jóhannesson" w:date="2015-03-16T12:49:00Z">
              <w:r>
                <w:t>All the Aps are controlled by a WLAN controller.</w:t>
              </w:r>
            </w:ins>
          </w:p>
        </w:tc>
      </w:tr>
    </w:tbl>
    <w:p w14:paraId="178FF07D" w14:textId="255C64E3" w:rsidR="00670B77" w:rsidRDefault="00670B77">
      <w:pPr>
        <w:spacing w:before="240" w:after="0"/>
        <w:pPrChange w:id="31" w:author="Helgi Rúnar Jóhannesson" w:date="2015-03-16T13:04:00Z">
          <w:pPr>
            <w:pStyle w:val="ListParagraph"/>
            <w:spacing w:before="240" w:after="0"/>
          </w:pPr>
        </w:pPrChange>
      </w:pPr>
    </w:p>
    <w:p w14:paraId="256BD032" w14:textId="37FE5702" w:rsidR="00671476" w:rsidRDefault="00FD1D52" w:rsidP="00671476">
      <w:pPr>
        <w:pStyle w:val="ListParagraph"/>
        <w:numPr>
          <w:ilvl w:val="0"/>
          <w:numId w:val="23"/>
        </w:numPr>
        <w:spacing w:before="240" w:after="0"/>
      </w:pPr>
      <w:r>
        <w:t xml:space="preserve">This type of antenna is most beneficial in an office environment when the radio signal must reach hosts located around the room: </w:t>
      </w:r>
      <w:ins w:id="32" w:author="Helgi Rúnar Jóhannesson" w:date="2015-03-16T12:50:00Z">
        <w:r w:rsidR="00B035ED">
          <w:t>Wi-Fi.</w:t>
        </w:r>
      </w:ins>
      <w:del w:id="33" w:author="Helgi Rúnar Jóhannesson" w:date="2015-03-16T12:50:00Z">
        <w:r w:rsidDel="00B035ED">
          <w:delText>_________________________________</w:delText>
        </w:r>
      </w:del>
    </w:p>
    <w:p w14:paraId="62D69570" w14:textId="1767BC78" w:rsidR="00FD1D52" w:rsidRDefault="00FD1D52" w:rsidP="00671476">
      <w:pPr>
        <w:pStyle w:val="ListParagraph"/>
        <w:numPr>
          <w:ilvl w:val="0"/>
          <w:numId w:val="23"/>
        </w:numPr>
        <w:spacing w:before="240" w:after="0"/>
      </w:pPr>
      <w:r>
        <w:t xml:space="preserve">This type of antenna is most beneficial when sending a focused radio signal in a specific direction: </w:t>
      </w:r>
      <w:ins w:id="34" w:author="Helgi Rúnar Jóhannesson" w:date="2015-03-16T12:50:00Z">
        <w:r w:rsidR="00B035ED">
          <w:t>Satellite</w:t>
        </w:r>
      </w:ins>
      <w:del w:id="35" w:author="Helgi Rúnar Jóhannesson" w:date="2015-03-16T12:50:00Z">
        <w:r w:rsidDel="00B035ED">
          <w:delText>____________</w:delText>
        </w:r>
      </w:del>
    </w:p>
    <w:p w14:paraId="13086B5C" w14:textId="39B9EF33" w:rsidR="00FD1D52" w:rsidRDefault="00FD1D52" w:rsidP="00671476">
      <w:pPr>
        <w:pStyle w:val="ListParagraph"/>
        <w:numPr>
          <w:ilvl w:val="0"/>
          <w:numId w:val="23"/>
        </w:numPr>
        <w:spacing w:before="240" w:after="0"/>
      </w:pPr>
      <w:r>
        <w:t>What is an ad hoc wireless network</w:t>
      </w:r>
      <w:r w:rsidR="00534FDA">
        <w:t>, and how can it be used to create a hotspot</w:t>
      </w:r>
      <w:r>
        <w:t>?</w:t>
      </w:r>
    </w:p>
    <w:p w14:paraId="4654E2D7" w14:textId="6F7F48F1" w:rsidR="00534FDA" w:rsidRDefault="00B035ED" w:rsidP="00534FDA">
      <w:pPr>
        <w:spacing w:before="120" w:after="0"/>
        <w:ind w:left="360"/>
      </w:pPr>
      <w:ins w:id="36" w:author="Helgi Rúnar Jóhannesson" w:date="2015-03-16T12:53:00Z">
        <w:r>
          <w:t xml:space="preserve">It’s when a smart phone or a tablet with cellular data access is enabled to create a personal </w:t>
        </w:r>
        <w:proofErr w:type="spellStart"/>
        <w:r>
          <w:t>hostpot</w:t>
        </w:r>
        <w:proofErr w:type="spellEnd"/>
        <w:r>
          <w:t>.</w:t>
        </w:r>
      </w:ins>
    </w:p>
    <w:p w14:paraId="65B6148F" w14:textId="153FA976" w:rsidR="00534FDA" w:rsidRDefault="00534FDA" w:rsidP="00671476">
      <w:pPr>
        <w:pStyle w:val="ListParagraph"/>
        <w:numPr>
          <w:ilvl w:val="0"/>
          <w:numId w:val="23"/>
        </w:numPr>
        <w:spacing w:before="240" w:after="0"/>
      </w:pPr>
      <w:r>
        <w:t>How is a BSSID created?</w:t>
      </w:r>
    </w:p>
    <w:p w14:paraId="7FE5CB40" w14:textId="1F9B549D" w:rsidR="00FD1D52" w:rsidRDefault="00FD1D52" w:rsidP="00FD1D52">
      <w:pPr>
        <w:pStyle w:val="ListParagraph"/>
        <w:spacing w:after="0"/>
      </w:pPr>
      <w:del w:id="37" w:author="Helgi Rúnar Jóhannesson" w:date="2015-03-16T12:57:00Z">
        <w:r w:rsidDel="00070739">
          <w:delText xml:space="preserve"> </w:delText>
        </w:r>
      </w:del>
      <w:ins w:id="38" w:author="Helgi Rúnar Jóhannesson" w:date="2015-03-16T12:58:00Z">
        <w:r w:rsidR="00070739" w:rsidRPr="00070739">
          <w:t>The Layer 2 MAC address of the AP is used to uniquely identify each BSS, which is called the Basic Service Set Identifier (BSSID</w:t>
        </w:r>
        <w:r w:rsidR="00070739">
          <w:t>).</w:t>
        </w:r>
      </w:ins>
    </w:p>
    <w:p w14:paraId="30E56EFC" w14:textId="202154AB" w:rsidR="00534FDA" w:rsidRDefault="00DB3348" w:rsidP="00534FDA">
      <w:pPr>
        <w:pStyle w:val="ListParagraph"/>
        <w:numPr>
          <w:ilvl w:val="0"/>
          <w:numId w:val="23"/>
        </w:numPr>
        <w:spacing w:before="240" w:after="0"/>
      </w:pPr>
      <w:r>
        <w:t>How does an ESS extend the wireless coverage area?</w:t>
      </w:r>
    </w:p>
    <w:p w14:paraId="45298891" w14:textId="59515525" w:rsidR="00DB3348" w:rsidRDefault="00070739" w:rsidP="00DB3348">
      <w:pPr>
        <w:pStyle w:val="ListParagraph"/>
      </w:pPr>
      <w:proofErr w:type="gramStart"/>
      <w:ins w:id="39" w:author="Helgi Rúnar Jóhannesson" w:date="2015-03-16T12:59:00Z">
        <w:r>
          <w:t>By connecting two BSS’s through a wired DS.</w:t>
        </w:r>
      </w:ins>
      <w:proofErr w:type="gramEnd"/>
    </w:p>
    <w:p w14:paraId="368FB01F" w14:textId="050969CF" w:rsidR="00DB3348" w:rsidRDefault="00DB3348" w:rsidP="00DB3BE4">
      <w:pPr>
        <w:pStyle w:val="ListParagraph"/>
        <w:spacing w:before="240" w:after="0"/>
      </w:pPr>
      <w:r>
        <w:t>Complete Activity 4.1.3.4 – Identify WLAN Topology Terminology</w:t>
      </w:r>
    </w:p>
    <w:p w14:paraId="68259671" w14:textId="070F079B" w:rsidR="00DB3348" w:rsidRDefault="00DB3348" w:rsidP="00671476">
      <w:pPr>
        <w:pStyle w:val="ListParagraph"/>
        <w:numPr>
          <w:ilvl w:val="0"/>
          <w:numId w:val="23"/>
        </w:numPr>
        <w:spacing w:before="240" w:after="0"/>
      </w:pPr>
      <w:r>
        <w:t>Explain the following wireless frame types:</w:t>
      </w:r>
    </w:p>
    <w:p w14:paraId="391C2047" w14:textId="11873380" w:rsidR="00DB3348" w:rsidRDefault="00DB3348" w:rsidP="00070739">
      <w:pPr>
        <w:pStyle w:val="ListParagraph"/>
        <w:numPr>
          <w:ilvl w:val="1"/>
          <w:numId w:val="23"/>
        </w:numPr>
        <w:spacing w:after="360"/>
      </w:pPr>
      <w:r>
        <w:t>Management –</w:t>
      </w:r>
      <w:ins w:id="40" w:author="Helgi Rúnar Jóhannesson" w:date="2015-03-16T13:02:00Z">
        <w:r w:rsidR="00070739" w:rsidRPr="00070739">
          <w:t xml:space="preserve"> Used in the maintenance of communication, such as finding, authenticating, and associating with an AP.</w:t>
        </w:r>
      </w:ins>
    </w:p>
    <w:p w14:paraId="66A3878B" w14:textId="55C6733B" w:rsidR="00DB3348" w:rsidRDefault="00DB3348" w:rsidP="00070739">
      <w:pPr>
        <w:pStyle w:val="ListParagraph"/>
        <w:numPr>
          <w:ilvl w:val="1"/>
          <w:numId w:val="23"/>
        </w:numPr>
        <w:spacing w:after="360"/>
      </w:pPr>
      <w:r>
        <w:t>Control –</w:t>
      </w:r>
      <w:ins w:id="41" w:author="Helgi Rúnar Jóhannesson" w:date="2015-03-16T13:02:00Z">
        <w:r w:rsidR="00070739" w:rsidRPr="00070739">
          <w:t xml:space="preserve"> Used to facilitate in the exchange of data frames between wireless clients.</w:t>
        </w:r>
      </w:ins>
    </w:p>
    <w:p w14:paraId="20C8857D" w14:textId="7FCF7101" w:rsidR="00DB3348" w:rsidRDefault="00DB3348" w:rsidP="00070739">
      <w:pPr>
        <w:pStyle w:val="ListParagraph"/>
        <w:numPr>
          <w:ilvl w:val="1"/>
          <w:numId w:val="23"/>
        </w:numPr>
        <w:spacing w:after="360"/>
      </w:pPr>
      <w:r>
        <w:t>Data –</w:t>
      </w:r>
      <w:ins w:id="42" w:author="Helgi Rúnar Jóhannesson" w:date="2015-03-16T13:03:00Z">
        <w:r w:rsidR="00070739" w:rsidRPr="00070739">
          <w:t xml:space="preserve"> Used to carry the payload information such as web pages and file</w:t>
        </w:r>
        <w:r w:rsidR="00070739">
          <w:t>s.</w:t>
        </w:r>
      </w:ins>
    </w:p>
    <w:p w14:paraId="7D212901" w14:textId="56EA10E3" w:rsidR="00DB3348" w:rsidDel="00070739" w:rsidRDefault="00DB3348" w:rsidP="00DB3348">
      <w:pPr>
        <w:pStyle w:val="ListParagraph"/>
        <w:numPr>
          <w:ilvl w:val="0"/>
          <w:numId w:val="23"/>
        </w:numPr>
        <w:spacing w:before="240" w:after="0"/>
        <w:rPr>
          <w:del w:id="43" w:author="Helgi Rúnar Jóhannesson" w:date="2015-03-16T13:04:00Z"/>
        </w:rPr>
      </w:pPr>
      <w:r>
        <w:t>What are the characteristics of a Beacon Frame?</w:t>
      </w:r>
      <w:ins w:id="44" w:author="Helgi Rúnar Jóhannesson" w:date="2015-03-16T13:04:00Z">
        <w:r w:rsidR="00070739">
          <w:t xml:space="preserve"> </w:t>
        </w:r>
      </w:ins>
    </w:p>
    <w:p w14:paraId="5ECFA92F" w14:textId="63A4CFBC" w:rsidR="00DB3348" w:rsidRDefault="00DB3348">
      <w:pPr>
        <w:pStyle w:val="ListParagraph"/>
        <w:numPr>
          <w:ilvl w:val="0"/>
          <w:numId w:val="23"/>
        </w:numPr>
        <w:spacing w:before="240" w:after="0"/>
        <w:pPrChange w:id="45" w:author="Helgi Rúnar Jóhannesson" w:date="2015-03-16T13:04:00Z">
          <w:pPr>
            <w:pStyle w:val="ListParagraph"/>
            <w:spacing w:before="240" w:after="0"/>
          </w:pPr>
        </w:pPrChange>
      </w:pPr>
      <w:r>
        <w:t xml:space="preserve"> </w:t>
      </w:r>
      <w:ins w:id="46" w:author="Helgi Rúnar Jóhannesson" w:date="2015-03-16T13:03:00Z">
        <w:r w:rsidR="00070739" w:rsidRPr="00070739">
          <w:t>(0x08) Sent periodically from an AP to announce its presence and provide the SSID and other preconfigured parameters.</w:t>
        </w:r>
      </w:ins>
    </w:p>
    <w:p w14:paraId="597C9E98" w14:textId="77777777" w:rsidR="00DB3348" w:rsidRDefault="00DB3348" w:rsidP="00DB3348">
      <w:pPr>
        <w:pStyle w:val="ListParagraph"/>
        <w:numPr>
          <w:ilvl w:val="0"/>
          <w:numId w:val="23"/>
        </w:numPr>
        <w:spacing w:before="240" w:after="0"/>
      </w:pPr>
      <w:r>
        <w:t>Explain the following control frames:</w:t>
      </w:r>
    </w:p>
    <w:p w14:paraId="42872778" w14:textId="0BC106D3" w:rsidR="00DB3348" w:rsidRDefault="00DB3348" w:rsidP="00070739">
      <w:pPr>
        <w:pStyle w:val="ListParagraph"/>
        <w:numPr>
          <w:ilvl w:val="1"/>
          <w:numId w:val="23"/>
        </w:numPr>
        <w:spacing w:after="360"/>
      </w:pPr>
      <w:r>
        <w:t>RTS –</w:t>
      </w:r>
      <w:ins w:id="47" w:author="Helgi Rúnar Jóhannesson" w:date="2015-03-16T13:03:00Z">
        <w:r w:rsidR="00070739" w:rsidRPr="00070739">
          <w:t xml:space="preserve"> The RTS and CTS frames provide an optional collision reduction scheme for APs with hidden wireless clients. A wireless client sends an RTS frame as the first step in the two-way handshake, which is required before sending data frames.</w:t>
        </w:r>
      </w:ins>
    </w:p>
    <w:p w14:paraId="1A26052A" w14:textId="7C583908" w:rsidR="00DB3348" w:rsidRDefault="00DB3348" w:rsidP="00070739">
      <w:pPr>
        <w:pStyle w:val="ListParagraph"/>
        <w:numPr>
          <w:ilvl w:val="1"/>
          <w:numId w:val="23"/>
        </w:numPr>
        <w:spacing w:after="360"/>
      </w:pPr>
      <w:r>
        <w:lastRenderedPageBreak/>
        <w:t>CTS –</w:t>
      </w:r>
      <w:ins w:id="48" w:author="Helgi Rúnar Jóhannesson" w:date="2015-03-16T13:04:00Z">
        <w:r w:rsidR="00070739" w:rsidRPr="00070739">
          <w:t xml:space="preserve"> A wireless AP responds to an RTS frame with a CTS frame. It provides clearance for the requesting wireless client to send a data frame. The CTS contributes to collision control management by including a time value. This time delay minimizes the chance that other wireless clients will transmit while the requesting client transmits.</w:t>
        </w:r>
      </w:ins>
    </w:p>
    <w:p w14:paraId="238D70BE" w14:textId="7647E298" w:rsidR="00DB3348" w:rsidRDefault="00DB3348" w:rsidP="00070739">
      <w:pPr>
        <w:pStyle w:val="ListParagraph"/>
        <w:numPr>
          <w:ilvl w:val="1"/>
          <w:numId w:val="23"/>
        </w:numPr>
        <w:spacing w:after="360"/>
      </w:pPr>
      <w:r>
        <w:t>ACK –</w:t>
      </w:r>
      <w:ins w:id="49" w:author="Helgi Rúnar Jóhannesson" w:date="2015-03-16T13:04:00Z">
        <w:r w:rsidR="00070739" w:rsidRPr="00070739">
          <w:t xml:space="preserve"> After receiving a data frame, the receiving wireless client sends an ACK frame to the sending client if no errors are found. If the sending client does not receive an ACK frame within a predetermined period of time, the sending client resends the frame.</w:t>
        </w:r>
      </w:ins>
    </w:p>
    <w:p w14:paraId="43AA3E9B" w14:textId="77777777" w:rsidR="00534FDA" w:rsidRDefault="00DB3348" w:rsidP="00DB3BE4">
      <w:pPr>
        <w:pStyle w:val="ListParagraph"/>
        <w:spacing w:after="240"/>
      </w:pPr>
      <w:r>
        <w:t xml:space="preserve"> Complete Activity 4.2.1.6 – Identify the 802.11 Frame Control Fields</w:t>
      </w:r>
    </w:p>
    <w:p w14:paraId="4526AB66" w14:textId="07A696D2" w:rsidR="0087236E" w:rsidRDefault="0087236E" w:rsidP="008A452F">
      <w:pPr>
        <w:pStyle w:val="ListParagraph"/>
        <w:numPr>
          <w:ilvl w:val="0"/>
          <w:numId w:val="23"/>
        </w:numPr>
        <w:spacing w:after="240"/>
      </w:pPr>
      <w:r>
        <w:t>What mechanism is used to avoid collisions in a wireless network?</w:t>
      </w:r>
      <w:ins w:id="50" w:author="Helgi Rúnar Jóhannesson" w:date="2015-03-16T13:07:00Z">
        <w:r w:rsidR="008A452F" w:rsidRPr="008A452F">
          <w:t xml:space="preserve"> Distributed Coordination Function (DCF).</w:t>
        </w:r>
      </w:ins>
    </w:p>
    <w:p w14:paraId="3E4949F7" w14:textId="12B5009F" w:rsidR="00DB3348" w:rsidRDefault="0087236E" w:rsidP="00DB3348">
      <w:pPr>
        <w:pStyle w:val="ListParagraph"/>
        <w:numPr>
          <w:ilvl w:val="0"/>
          <w:numId w:val="23"/>
        </w:numPr>
        <w:spacing w:after="0"/>
      </w:pPr>
      <w:r>
        <w:t>What three step process is used by management frames to connect to a WLAN?</w:t>
      </w:r>
      <w:ins w:id="51" w:author="Helgi Rúnar Jóhannesson" w:date="2015-03-16T13:07:00Z">
        <w:r w:rsidR="008A452F">
          <w:t xml:space="preserve"> Discover new wireless AP – Authenticate with AP – Associate with AP.</w:t>
        </w:r>
      </w:ins>
    </w:p>
    <w:p w14:paraId="326F21CF" w14:textId="77777777" w:rsidR="00534FDA" w:rsidRDefault="00534FDA" w:rsidP="00534FDA">
      <w:pPr>
        <w:pStyle w:val="ListParagraph"/>
        <w:spacing w:after="0"/>
      </w:pPr>
    </w:p>
    <w:p w14:paraId="37965DAD" w14:textId="77777777" w:rsidR="0087236E" w:rsidRDefault="0087236E" w:rsidP="0087236E">
      <w:pPr>
        <w:pStyle w:val="ListParagraph"/>
        <w:spacing w:after="0"/>
      </w:pPr>
    </w:p>
    <w:p w14:paraId="2F595EB6" w14:textId="47650C82" w:rsidR="0087236E" w:rsidRDefault="0087236E" w:rsidP="00DB3348">
      <w:pPr>
        <w:pStyle w:val="ListParagraph"/>
        <w:numPr>
          <w:ilvl w:val="0"/>
          <w:numId w:val="23"/>
        </w:numPr>
        <w:spacing w:after="0"/>
      </w:pPr>
      <w:r>
        <w:t>What must the wireless client know when using Active Mode to connect to an AP?</w:t>
      </w:r>
    </w:p>
    <w:p w14:paraId="53679251" w14:textId="4E7E3C8C" w:rsidR="0087236E" w:rsidRDefault="0087236E" w:rsidP="0087236E">
      <w:pPr>
        <w:pStyle w:val="ListParagraph"/>
        <w:spacing w:after="0"/>
      </w:pPr>
      <w:del w:id="52" w:author="Helgi Rúnar Jóhannesson" w:date="2015-03-16T13:08:00Z">
        <w:r w:rsidDel="008A452F">
          <w:delText xml:space="preserve"> </w:delText>
        </w:r>
      </w:del>
      <w:ins w:id="53" w:author="Helgi Rúnar Jóhannesson" w:date="2015-03-16T13:08:00Z">
        <w:r w:rsidR="008A452F">
          <w:t>It must know the name of the SSID.</w:t>
        </w:r>
      </w:ins>
    </w:p>
    <w:p w14:paraId="0A9DC453" w14:textId="52047592" w:rsidR="0087236E" w:rsidDel="008A452F" w:rsidRDefault="0087236E" w:rsidP="0087236E">
      <w:pPr>
        <w:pStyle w:val="ListParagraph"/>
        <w:numPr>
          <w:ilvl w:val="0"/>
          <w:numId w:val="23"/>
        </w:numPr>
        <w:spacing w:after="240"/>
        <w:rPr>
          <w:del w:id="54" w:author="Helgi Rúnar Jóhannesson" w:date="2015-03-16T13:08:00Z"/>
        </w:rPr>
      </w:pPr>
      <w:r>
        <w:t>How is the Shared Key method used for authentication?</w:t>
      </w:r>
      <w:ins w:id="55" w:author="Helgi Rúnar Jóhannesson" w:date="2015-03-16T13:08:00Z">
        <w:r w:rsidR="008A452F">
          <w:t xml:space="preserve"> Technique is based on a key that is pre-shared between the client and the AP.</w:t>
        </w:r>
      </w:ins>
    </w:p>
    <w:p w14:paraId="2767EA69" w14:textId="77777777" w:rsidR="0087236E" w:rsidRDefault="0087236E">
      <w:pPr>
        <w:pStyle w:val="ListParagraph"/>
        <w:numPr>
          <w:ilvl w:val="0"/>
          <w:numId w:val="23"/>
        </w:numPr>
        <w:spacing w:after="240"/>
        <w:pPrChange w:id="56" w:author="Helgi Rúnar Jóhannesson" w:date="2015-03-16T13:08:00Z">
          <w:pPr>
            <w:pStyle w:val="ListParagraph"/>
          </w:pPr>
        </w:pPrChange>
      </w:pPr>
    </w:p>
    <w:p w14:paraId="3CBD6E1F" w14:textId="4A4F8690" w:rsidR="0087236E" w:rsidRDefault="0087236E" w:rsidP="00DB3BE4">
      <w:pPr>
        <w:pStyle w:val="ListParagraph"/>
        <w:spacing w:after="240"/>
      </w:pPr>
      <w:r>
        <w:t>Complete Activity 4.2.2.6 – Order Steps in Client and AP Association Process</w:t>
      </w:r>
    </w:p>
    <w:p w14:paraId="25DDD560" w14:textId="6CACFCFC" w:rsidR="0087236E" w:rsidRDefault="0087236E" w:rsidP="00A55306">
      <w:pPr>
        <w:pStyle w:val="ListParagraph"/>
        <w:numPr>
          <w:ilvl w:val="0"/>
          <w:numId w:val="23"/>
        </w:numPr>
        <w:spacing w:after="0"/>
      </w:pPr>
      <w:r>
        <w:t>Identify the technique used to mitigate channel saturation:</w:t>
      </w:r>
    </w:p>
    <w:tbl>
      <w:tblPr>
        <w:tblStyle w:val="TableGrid"/>
        <w:tblW w:w="10795" w:type="dxa"/>
        <w:tblLook w:val="04A0" w:firstRow="1" w:lastRow="0" w:firstColumn="1" w:lastColumn="0" w:noHBand="0" w:noVBand="1"/>
      </w:tblPr>
      <w:tblGrid>
        <w:gridCol w:w="2605"/>
        <w:gridCol w:w="8190"/>
      </w:tblGrid>
      <w:tr w:rsidR="0087236E" w14:paraId="3CCFC491" w14:textId="77777777" w:rsidTr="00A55306">
        <w:trPr>
          <w:trHeight w:val="720"/>
        </w:trPr>
        <w:tc>
          <w:tcPr>
            <w:tcW w:w="2605" w:type="dxa"/>
            <w:vAlign w:val="center"/>
          </w:tcPr>
          <w:p w14:paraId="178DAA85" w14:textId="12A0B20E" w:rsidR="0087236E" w:rsidRDefault="008A452F" w:rsidP="00A55306">
            <w:pPr>
              <w:spacing w:after="0"/>
            </w:pPr>
            <w:ins w:id="57" w:author="Helgi Rúnar Jóhannesson" w:date="2015-03-16T13:11:00Z">
              <w:r>
                <w:t>Frequency-hopping spread spectrum (FHSS)</w:t>
              </w:r>
            </w:ins>
          </w:p>
        </w:tc>
        <w:tc>
          <w:tcPr>
            <w:tcW w:w="8190" w:type="dxa"/>
            <w:vAlign w:val="center"/>
          </w:tcPr>
          <w:p w14:paraId="30D37F84" w14:textId="79CB2157" w:rsidR="0087236E" w:rsidRDefault="00A55306" w:rsidP="00A55306">
            <w:pPr>
              <w:spacing w:after="0"/>
            </w:pPr>
            <w:r w:rsidRPr="00A55306">
              <w:t>Transmits radio signals by rapidly switching a carrier signal among many frequency channels.</w:t>
            </w:r>
          </w:p>
        </w:tc>
      </w:tr>
      <w:tr w:rsidR="0087236E" w14:paraId="0566BAF6" w14:textId="77777777" w:rsidTr="00A55306">
        <w:trPr>
          <w:trHeight w:val="720"/>
        </w:trPr>
        <w:tc>
          <w:tcPr>
            <w:tcW w:w="2605" w:type="dxa"/>
            <w:vAlign w:val="center"/>
          </w:tcPr>
          <w:p w14:paraId="09B4D1CF" w14:textId="7D8ADCF6" w:rsidR="0087236E" w:rsidRDefault="008A452F" w:rsidP="00A55306">
            <w:pPr>
              <w:spacing w:after="0"/>
            </w:pPr>
            <w:ins w:id="58" w:author="Helgi Rúnar Jóhannesson" w:date="2015-03-16T13:11:00Z">
              <w:r w:rsidRPr="008A452F">
                <w:t>Direct-sequence spread spectrum (DSSS)</w:t>
              </w:r>
            </w:ins>
          </w:p>
        </w:tc>
        <w:tc>
          <w:tcPr>
            <w:tcW w:w="8190" w:type="dxa"/>
            <w:vAlign w:val="center"/>
          </w:tcPr>
          <w:p w14:paraId="78E1B196" w14:textId="626884AD" w:rsidR="0087236E" w:rsidRDefault="00A55306" w:rsidP="00A55306">
            <w:pPr>
              <w:spacing w:after="0"/>
            </w:pPr>
            <w:r w:rsidRPr="00A55306">
              <w:t>Spreads a signal over a larger frequency band making it more resistant to interference.</w:t>
            </w:r>
          </w:p>
        </w:tc>
      </w:tr>
      <w:tr w:rsidR="0087236E" w14:paraId="6A81597F" w14:textId="77777777" w:rsidTr="00A55306">
        <w:trPr>
          <w:trHeight w:val="720"/>
        </w:trPr>
        <w:tc>
          <w:tcPr>
            <w:tcW w:w="2605" w:type="dxa"/>
            <w:vAlign w:val="center"/>
          </w:tcPr>
          <w:p w14:paraId="511F1F65" w14:textId="1E21D2CD" w:rsidR="0087236E" w:rsidRDefault="008A452F" w:rsidP="00A55306">
            <w:pPr>
              <w:spacing w:after="0"/>
            </w:pPr>
            <w:ins w:id="59" w:author="Helgi Rúnar Jóhannesson" w:date="2015-03-16T13:11:00Z">
              <w:r w:rsidRPr="008A452F">
                <w:t>Orthogonal frequency-division multiplexing (OFDM)</w:t>
              </w:r>
            </w:ins>
          </w:p>
        </w:tc>
        <w:tc>
          <w:tcPr>
            <w:tcW w:w="8190" w:type="dxa"/>
            <w:vAlign w:val="center"/>
          </w:tcPr>
          <w:p w14:paraId="32045017" w14:textId="00CB07F0" w:rsidR="0087236E" w:rsidRDefault="00A55306" w:rsidP="00A55306">
            <w:pPr>
              <w:spacing w:after="0"/>
            </w:pPr>
            <w:r>
              <w:t>Creates sub-channels that can overlap without interfering.</w:t>
            </w:r>
          </w:p>
        </w:tc>
      </w:tr>
    </w:tbl>
    <w:p w14:paraId="14B7DD2E" w14:textId="77777777" w:rsidR="0087236E" w:rsidRDefault="0087236E" w:rsidP="00A55306">
      <w:pPr>
        <w:spacing w:after="0"/>
      </w:pPr>
    </w:p>
    <w:p w14:paraId="5618A7F7" w14:textId="15F54010" w:rsidR="00A55306" w:rsidDel="008A452F" w:rsidRDefault="00A55306" w:rsidP="00A55306">
      <w:pPr>
        <w:pStyle w:val="ListParagraph"/>
        <w:numPr>
          <w:ilvl w:val="0"/>
          <w:numId w:val="23"/>
        </w:numPr>
        <w:spacing w:after="240"/>
        <w:rPr>
          <w:del w:id="60" w:author="Helgi Rúnar Jóhannesson" w:date="2015-03-16T13:12:00Z"/>
        </w:rPr>
      </w:pPr>
      <w:r>
        <w:t xml:space="preserve">What is the solution to interference on channels? </w:t>
      </w:r>
    </w:p>
    <w:p w14:paraId="663462DA" w14:textId="35A41660" w:rsidR="00534FDA" w:rsidRDefault="008A452F">
      <w:pPr>
        <w:pStyle w:val="ListParagraph"/>
        <w:numPr>
          <w:ilvl w:val="0"/>
          <w:numId w:val="23"/>
        </w:numPr>
        <w:spacing w:after="240"/>
        <w:pPrChange w:id="61" w:author="Helgi Rúnar Jóhannesson" w:date="2015-03-16T13:12:00Z">
          <w:pPr>
            <w:pStyle w:val="ListParagraph"/>
            <w:spacing w:after="240"/>
          </w:pPr>
        </w:pPrChange>
      </w:pPr>
      <w:ins w:id="62" w:author="Helgi Rúnar Jóhannesson" w:date="2015-03-16T13:12:00Z">
        <w:r w:rsidRPr="008A452F">
          <w:t>The solution to interference is to use non-overlapping channels</w:t>
        </w:r>
      </w:ins>
    </w:p>
    <w:p w14:paraId="3F82BF64" w14:textId="009DEB1A" w:rsidR="00A55306" w:rsidRDefault="00A55306" w:rsidP="00DB3BE4">
      <w:pPr>
        <w:pStyle w:val="ListParagraph"/>
        <w:spacing w:after="240"/>
      </w:pPr>
      <w:r>
        <w:t>Complete Activity 4.2.3.4 – Identify Channel Management Terminology</w:t>
      </w:r>
    </w:p>
    <w:p w14:paraId="5C388D9F" w14:textId="542B48AB" w:rsidR="00A55306" w:rsidDel="008A452F" w:rsidRDefault="00AE31B2" w:rsidP="008A452F">
      <w:pPr>
        <w:pStyle w:val="ListParagraph"/>
        <w:numPr>
          <w:ilvl w:val="0"/>
          <w:numId w:val="23"/>
        </w:numPr>
        <w:spacing w:after="240"/>
        <w:rPr>
          <w:del w:id="63" w:author="Helgi Rúnar Jóhannesson" w:date="2015-03-16T13:14:00Z"/>
        </w:rPr>
      </w:pPr>
      <w:r>
        <w:t xml:space="preserve">What is a </w:t>
      </w:r>
      <w:proofErr w:type="spellStart"/>
      <w:r>
        <w:t>DoS</w:t>
      </w:r>
      <w:proofErr w:type="spellEnd"/>
      <w:r>
        <w:t xml:space="preserve"> attack and how can they be avoided in a wireless network?</w:t>
      </w:r>
      <w:ins w:id="64" w:author="Helgi Rúnar Jóhannesson" w:date="2015-03-16T13:14:00Z">
        <w:r w:rsidR="008A452F">
          <w:t xml:space="preserve"> A Dos attack is when someone tries to overflow your internet access. </w:t>
        </w:r>
      </w:ins>
      <w:ins w:id="65" w:author="Helgi Rúnar Jóhannesson" w:date="2015-03-16T13:15:00Z">
        <w:r w:rsidR="008A452F" w:rsidRPr="008A452F">
          <w:t xml:space="preserve">To minimize the risk of a </w:t>
        </w:r>
        <w:proofErr w:type="spellStart"/>
        <w:r w:rsidR="008A452F" w:rsidRPr="008A452F">
          <w:t>DoS</w:t>
        </w:r>
        <w:proofErr w:type="spellEnd"/>
        <w:r w:rsidR="008A452F" w:rsidRPr="008A452F">
          <w:t xml:space="preserve"> attack due to improperly configured devices and malicious attack, harden all devices, keep passwords secure, create backups, and ensure that all configuration changes are incorporated off-hours.</w:t>
        </w:r>
      </w:ins>
    </w:p>
    <w:p w14:paraId="1B9333B3" w14:textId="298C8E38" w:rsidR="00AE31B2" w:rsidRDefault="00AE31B2">
      <w:pPr>
        <w:pStyle w:val="ListParagraph"/>
        <w:numPr>
          <w:ilvl w:val="0"/>
          <w:numId w:val="23"/>
        </w:numPr>
        <w:spacing w:after="240"/>
        <w:pPrChange w:id="66" w:author="Helgi Rúnar Jóhannesson" w:date="2015-03-16T13:14:00Z">
          <w:pPr>
            <w:pStyle w:val="ListParagraph"/>
            <w:spacing w:after="240"/>
          </w:pPr>
        </w:pPrChange>
      </w:pPr>
    </w:p>
    <w:p w14:paraId="0BD29AE2" w14:textId="77777777" w:rsidR="00AE31B2" w:rsidRDefault="00AE31B2" w:rsidP="00AE31B2">
      <w:pPr>
        <w:pStyle w:val="ListParagraph"/>
        <w:spacing w:after="240"/>
      </w:pPr>
    </w:p>
    <w:p w14:paraId="3896A8A5" w14:textId="34BA48A2" w:rsidR="00AE31B2" w:rsidDel="00C21B05" w:rsidRDefault="00AE31B2" w:rsidP="00A55306">
      <w:pPr>
        <w:pStyle w:val="ListParagraph"/>
        <w:numPr>
          <w:ilvl w:val="0"/>
          <w:numId w:val="23"/>
        </w:numPr>
        <w:spacing w:after="240"/>
        <w:rPr>
          <w:del w:id="67" w:author="Helgi Rúnar Jóhannesson" w:date="2015-03-16T13:16:00Z"/>
        </w:rPr>
      </w:pPr>
      <w:r>
        <w:t>How does a CTS flood deny service to legitimate users?</w:t>
      </w:r>
      <w:ins w:id="68" w:author="Helgi Rúnar Jóhannesson" w:date="2015-03-16T13:17:00Z">
        <w:r w:rsidR="00C21B05">
          <w:t xml:space="preserve"> The attacker repeatedly floods the </w:t>
        </w:r>
        <w:proofErr w:type="spellStart"/>
        <w:r w:rsidR="00C21B05">
          <w:t>bss</w:t>
        </w:r>
        <w:proofErr w:type="spellEnd"/>
        <w:r w:rsidR="00C21B05">
          <w:t xml:space="preserve"> with clear to send (CTS) frames to a bogus STA.</w:t>
        </w:r>
      </w:ins>
    </w:p>
    <w:p w14:paraId="5EB3BD12" w14:textId="465C3008" w:rsidR="00AE31B2" w:rsidRDefault="00AE31B2">
      <w:pPr>
        <w:pStyle w:val="ListParagraph"/>
        <w:numPr>
          <w:ilvl w:val="0"/>
          <w:numId w:val="23"/>
        </w:numPr>
        <w:spacing w:after="240"/>
        <w:pPrChange w:id="69" w:author="Helgi Rúnar Jóhannesson" w:date="2015-03-16T13:16:00Z">
          <w:pPr>
            <w:pStyle w:val="ListParagraph"/>
            <w:spacing w:after="240"/>
          </w:pPr>
        </w:pPrChange>
      </w:pPr>
      <w:del w:id="70" w:author="Helgi Rúnar Jóhannesson" w:date="2015-03-16T13:16:00Z">
        <w:r w:rsidDel="00C21B05">
          <w:delText xml:space="preserve"> </w:delText>
        </w:r>
      </w:del>
    </w:p>
    <w:p w14:paraId="53678B69" w14:textId="00762B49" w:rsidR="00AE31B2" w:rsidDel="00C21B05" w:rsidRDefault="00AE31B2" w:rsidP="00A55306">
      <w:pPr>
        <w:pStyle w:val="ListParagraph"/>
        <w:numPr>
          <w:ilvl w:val="0"/>
          <w:numId w:val="23"/>
        </w:numPr>
        <w:spacing w:after="240"/>
        <w:rPr>
          <w:del w:id="71" w:author="Helgi Rúnar Jóhannesson" w:date="2015-03-16T13:19:00Z"/>
        </w:rPr>
      </w:pPr>
      <w:r>
        <w:t>Why are SSID Cloaking and MAC address filtering considered weak security measures?</w:t>
      </w:r>
      <w:ins w:id="72" w:author="Helgi Rúnar Jóhannesson" w:date="2015-03-16T13:19:00Z">
        <w:r w:rsidR="00C21B05">
          <w:t xml:space="preserve"> Aps and some wireless routers allow the SSID beacon frame to be disabled. Wireless clients must manually identify the SSID to connect </w:t>
        </w:r>
      </w:ins>
      <w:ins w:id="73" w:author="Helgi Rúnar Jóhannesson" w:date="2015-03-16T13:20:00Z">
        <w:r w:rsidR="00C21B05">
          <w:t>t</w:t>
        </w:r>
      </w:ins>
      <w:ins w:id="74" w:author="Helgi Rúnar Jóhannesson" w:date="2015-03-16T13:19:00Z">
        <w:r w:rsidR="00C21B05">
          <w:t>o the network.</w:t>
        </w:r>
      </w:ins>
    </w:p>
    <w:p w14:paraId="0A4A63AB" w14:textId="77777777" w:rsidR="00AE31B2" w:rsidRDefault="00AE31B2">
      <w:pPr>
        <w:pStyle w:val="ListParagraph"/>
        <w:numPr>
          <w:ilvl w:val="0"/>
          <w:numId w:val="23"/>
        </w:numPr>
        <w:spacing w:after="240"/>
        <w:pPrChange w:id="75" w:author="Helgi Rúnar Jóhannesson" w:date="2015-03-16T13:19:00Z">
          <w:pPr>
            <w:pStyle w:val="ListParagraph"/>
          </w:pPr>
        </w:pPrChange>
      </w:pPr>
    </w:p>
    <w:p w14:paraId="230CCC9E" w14:textId="27B3264C" w:rsidR="00AE31B2" w:rsidDel="00C21B05" w:rsidRDefault="00231247" w:rsidP="00A55306">
      <w:pPr>
        <w:pStyle w:val="ListParagraph"/>
        <w:numPr>
          <w:ilvl w:val="0"/>
          <w:numId w:val="23"/>
        </w:numPr>
        <w:spacing w:after="240"/>
        <w:rPr>
          <w:del w:id="76" w:author="Helgi Rúnar Jóhannesson" w:date="2015-03-16T13:20:00Z"/>
        </w:rPr>
      </w:pPr>
      <w:r>
        <w:t>What is the difference between Open System Authentication and Shared Key Authentication?</w:t>
      </w:r>
      <w:ins w:id="77" w:author="Helgi Rúnar Jóhannesson" w:date="2015-03-16T13:22:00Z">
        <w:r w:rsidR="00C21B05">
          <w:t xml:space="preserve"> Open System Authentication </w:t>
        </w:r>
      </w:ins>
      <w:ins w:id="78" w:author="Helgi Rúnar Jóhannesson" w:date="2015-03-16T13:23:00Z">
        <w:r w:rsidR="00C21B05">
          <w:t>is free for everyone to connect, like in a café. Shared Key Authentication is where you need to have a WEP, WPA or WPA2 key to authenticate.</w:t>
        </w:r>
      </w:ins>
    </w:p>
    <w:p w14:paraId="5519E2B4" w14:textId="77777777" w:rsidR="00231247" w:rsidRDefault="00231247">
      <w:pPr>
        <w:pStyle w:val="ListParagraph"/>
        <w:numPr>
          <w:ilvl w:val="0"/>
          <w:numId w:val="23"/>
        </w:numPr>
        <w:spacing w:after="240"/>
        <w:pPrChange w:id="79" w:author="Helgi Rúnar Jóhannesson" w:date="2015-03-16T13:20:00Z">
          <w:pPr>
            <w:pStyle w:val="ListParagraph"/>
          </w:pPr>
        </w:pPrChange>
      </w:pPr>
    </w:p>
    <w:p w14:paraId="6340F4F7" w14:textId="78700A42" w:rsidR="00231247" w:rsidRDefault="00231247" w:rsidP="00A55306">
      <w:pPr>
        <w:pStyle w:val="ListParagraph"/>
        <w:numPr>
          <w:ilvl w:val="0"/>
          <w:numId w:val="23"/>
        </w:numPr>
        <w:spacing w:after="240"/>
      </w:pPr>
      <w:r>
        <w:t>After reading about WEP, WPA, and WPA2, which method would you choose and why?</w:t>
      </w:r>
    </w:p>
    <w:p w14:paraId="7D4680C8" w14:textId="6DEA9D90" w:rsidR="00231247" w:rsidRDefault="00944435" w:rsidP="00231247">
      <w:pPr>
        <w:pStyle w:val="ListParagraph"/>
      </w:pPr>
      <w:ins w:id="80" w:author="Helgi Rúnar Jóhannesson" w:date="2015-03-17T10:21:00Z">
        <w:r>
          <w:t>I would use WPA for a home network and a WPA2 for a bigger network.</w:t>
        </w:r>
      </w:ins>
    </w:p>
    <w:p w14:paraId="28B665E7" w14:textId="341F0222" w:rsidR="00231247" w:rsidDel="00944435" w:rsidRDefault="00231247" w:rsidP="00944435">
      <w:pPr>
        <w:pStyle w:val="ListParagraph"/>
        <w:numPr>
          <w:ilvl w:val="0"/>
          <w:numId w:val="23"/>
        </w:numPr>
        <w:spacing w:after="240"/>
        <w:rPr>
          <w:del w:id="81" w:author="Helgi Rúnar Jóhannesson" w:date="2015-03-17T10:22:00Z"/>
        </w:rPr>
      </w:pPr>
      <w:r>
        <w:t>What function does a RADIUS server play in network security?</w:t>
      </w:r>
      <w:ins w:id="82" w:author="Helgi Rúnar Jóhannesson" w:date="2015-03-17T10:22:00Z">
        <w:r w:rsidR="00944435">
          <w:t xml:space="preserve"> It’s an authentication server that provides more security. The user must be authenticated by the RADIUS server then </w:t>
        </w:r>
      </w:ins>
      <w:ins w:id="83" w:author="Helgi Rúnar Jóhannesson" w:date="2015-03-17T10:23:00Z">
        <w:r w:rsidR="00944435" w:rsidRPr="00944435">
          <w:t>users must authenticate using 802.1X standard</w:t>
        </w:r>
        <w:r w:rsidR="00944435">
          <w:t>.</w:t>
        </w:r>
      </w:ins>
    </w:p>
    <w:p w14:paraId="5C9DC2FD" w14:textId="77777777" w:rsidR="00231247" w:rsidRDefault="00231247">
      <w:pPr>
        <w:pStyle w:val="ListParagraph"/>
        <w:numPr>
          <w:ilvl w:val="0"/>
          <w:numId w:val="23"/>
        </w:numPr>
        <w:spacing w:after="240"/>
        <w:pPrChange w:id="84" w:author="Helgi Rúnar Jóhannesson" w:date="2015-03-17T10:22:00Z">
          <w:pPr>
            <w:pStyle w:val="ListParagraph"/>
          </w:pPr>
        </w:pPrChange>
      </w:pPr>
    </w:p>
    <w:p w14:paraId="43D291E4" w14:textId="36102243" w:rsidR="00231247" w:rsidRDefault="000108A0" w:rsidP="00DB3BE4">
      <w:pPr>
        <w:pStyle w:val="ListParagraph"/>
        <w:spacing w:after="240"/>
      </w:pPr>
      <w:r>
        <w:t>Complete Activity 4.3.2.6 – Identify the WLAN Authentication Characteristics</w:t>
      </w:r>
    </w:p>
    <w:p w14:paraId="3A58855F" w14:textId="226D5F67" w:rsidR="0005348D" w:rsidRDefault="000108A0" w:rsidP="00DB3BE4">
      <w:pPr>
        <w:pStyle w:val="ListParagraph"/>
      </w:pPr>
      <w:r>
        <w:t>Watch Video 4.4.1.3 – Linksys Smart Wi-Fi</w:t>
      </w:r>
    </w:p>
    <w:p w14:paraId="4C1D7DBB" w14:textId="1B99B2A1" w:rsidR="000108A0" w:rsidRDefault="000108A0" w:rsidP="00DB3BE4">
      <w:pPr>
        <w:pStyle w:val="ListParagraph"/>
      </w:pPr>
      <w:r>
        <w:t xml:space="preserve">Watch Video 4.4.2.1 </w:t>
      </w:r>
      <w:r w:rsidR="001E3B90">
        <w:t>–</w:t>
      </w:r>
      <w:r>
        <w:t xml:space="preserve"> </w:t>
      </w:r>
      <w:r w:rsidR="001E3B90">
        <w:t>Connecting Wireless Clients</w:t>
      </w:r>
    </w:p>
    <w:p w14:paraId="25AA916C" w14:textId="2B0BBEDF" w:rsidR="001E3B90" w:rsidRDefault="001E3B90" w:rsidP="000108A0">
      <w:pPr>
        <w:pStyle w:val="ListParagraph"/>
        <w:numPr>
          <w:ilvl w:val="0"/>
          <w:numId w:val="23"/>
        </w:numPr>
      </w:pPr>
      <w:r>
        <w:t>When would Divide-and-conquer be a helpful troubleshooting method?</w:t>
      </w:r>
    </w:p>
    <w:p w14:paraId="63360932" w14:textId="71E385EF" w:rsidR="001E3B90" w:rsidRDefault="001E3B90" w:rsidP="001E3B90">
      <w:pPr>
        <w:pStyle w:val="ListParagraph"/>
      </w:pPr>
      <w:del w:id="85" w:author="Helgi Rúnar Jóhannesson" w:date="2015-03-17T10:36:00Z">
        <w:r w:rsidDel="00577664">
          <w:delText xml:space="preserve"> </w:delText>
        </w:r>
      </w:del>
      <w:proofErr w:type="gramStart"/>
      <w:ins w:id="86" w:author="Helgi Rúnar Jóhannesson" w:date="2015-03-17T10:36:00Z">
        <w:r w:rsidR="00577664">
          <w:t>When you have a destination to ping.</w:t>
        </w:r>
      </w:ins>
      <w:proofErr w:type="gramEnd"/>
    </w:p>
    <w:p w14:paraId="7CA64694" w14:textId="4679BC42" w:rsidR="001E3B90" w:rsidDel="00577664" w:rsidRDefault="001E3B90" w:rsidP="000108A0">
      <w:pPr>
        <w:pStyle w:val="ListParagraph"/>
        <w:numPr>
          <w:ilvl w:val="0"/>
          <w:numId w:val="23"/>
        </w:numPr>
        <w:rPr>
          <w:del w:id="87" w:author="Helgi Rúnar Jóhannesson" w:date="2015-03-17T10:37:00Z"/>
        </w:rPr>
      </w:pPr>
      <w:r>
        <w:t>If your PC is operational but the wireless connection is performing poorly, what are some things you should check?</w:t>
      </w:r>
      <w:ins w:id="88" w:author="Helgi Rúnar Jóhannesson" w:date="2015-03-17T10:37:00Z">
        <w:r w:rsidR="00577664">
          <w:t xml:space="preserve"> </w:t>
        </w:r>
      </w:ins>
    </w:p>
    <w:p w14:paraId="78EB9687" w14:textId="757745EF" w:rsidR="001E3B90" w:rsidRDefault="00577664">
      <w:pPr>
        <w:pStyle w:val="ListParagraph"/>
        <w:numPr>
          <w:ilvl w:val="0"/>
          <w:numId w:val="23"/>
        </w:numPr>
        <w:pPrChange w:id="89" w:author="Helgi Rúnar Jóhannesson" w:date="2015-03-17T10:37:00Z">
          <w:pPr>
            <w:pStyle w:val="ListParagraph"/>
          </w:pPr>
        </w:pPrChange>
      </w:pPr>
      <w:ins w:id="90" w:author="Helgi Rúnar Jóhannesson" w:date="2015-03-17T10:37:00Z">
        <w:r w:rsidRPr="00577664">
          <w:t>Is the PC out of the planned coverage area (BSA)?</w:t>
        </w:r>
        <w:r>
          <w:t xml:space="preserve"> , </w:t>
        </w:r>
      </w:ins>
      <w:ins w:id="91" w:author="Helgi Rúnar Jóhannesson" w:date="2015-03-17T10:38:00Z">
        <w:r w:rsidRPr="00577664">
          <w:t xml:space="preserve">Check the channel </w:t>
        </w:r>
        <w:r>
          <w:t xml:space="preserve">settings on the wireless client, </w:t>
        </w:r>
        <w:r w:rsidRPr="00577664">
          <w:t>Check for the presence of other devices in the area that may be interfering with the 2.4 GHz band.</w:t>
        </w:r>
      </w:ins>
    </w:p>
    <w:p w14:paraId="06A0B059" w14:textId="3B1B8673" w:rsidR="001E3B90" w:rsidRDefault="001E3B90" w:rsidP="00DD190A">
      <w:pPr>
        <w:pStyle w:val="ListParagraph"/>
        <w:numPr>
          <w:ilvl w:val="0"/>
          <w:numId w:val="23"/>
        </w:numPr>
      </w:pPr>
      <w:r>
        <w:t>What is a benefit of dual-band routers?</w:t>
      </w:r>
      <w:ins w:id="92" w:author="Helgi Rúnar Jóhannesson" w:date="2015-03-17T10:40:00Z">
        <w:r w:rsidR="00DD190A" w:rsidRPr="00DD190A">
          <w:t xml:space="preserve"> For example, use the 2.4 GHz network for basic Internet tasks, such as web browsing, email, and downloads, and use the 5 GHz band for streaming multimedia</w:t>
        </w:r>
        <w:r w:rsidR="00DD190A">
          <w:t>.</w:t>
        </w:r>
      </w:ins>
    </w:p>
    <w:p w14:paraId="4AB0CCBE" w14:textId="77777777" w:rsidR="001E3B90" w:rsidRDefault="001E3B90" w:rsidP="001E3B90">
      <w:pPr>
        <w:pStyle w:val="ListParagraph"/>
      </w:pPr>
    </w:p>
    <w:p w14:paraId="27BE9D97" w14:textId="0DDEFED4" w:rsidR="001E3B90" w:rsidDel="00DD190A" w:rsidRDefault="001E3B90" w:rsidP="000108A0">
      <w:pPr>
        <w:pStyle w:val="ListParagraph"/>
        <w:numPr>
          <w:ilvl w:val="0"/>
          <w:numId w:val="23"/>
        </w:numPr>
        <w:rPr>
          <w:del w:id="93" w:author="Helgi Rúnar Jóhannesson" w:date="2015-03-17T10:41:00Z"/>
        </w:rPr>
      </w:pPr>
      <w:r>
        <w:t xml:space="preserve">How can </w:t>
      </w:r>
      <w:r w:rsidR="0018629E">
        <w:t>you improve your wireless range without adding an access point?</w:t>
      </w:r>
      <w:ins w:id="94" w:author="Helgi Rúnar Jóhannesson" w:date="2015-03-17T10:41:00Z">
        <w:r w:rsidR="00DD190A">
          <w:t xml:space="preserve"> </w:t>
        </w:r>
      </w:ins>
    </w:p>
    <w:p w14:paraId="7E0B7B98" w14:textId="14A7DE10" w:rsidR="0018629E" w:rsidRDefault="00DD190A">
      <w:pPr>
        <w:pStyle w:val="ListParagraph"/>
        <w:numPr>
          <w:ilvl w:val="0"/>
          <w:numId w:val="23"/>
        </w:numPr>
        <w:pPrChange w:id="95" w:author="Helgi Rúnar Jóhannesson" w:date="2015-03-17T10:41:00Z">
          <w:pPr>
            <w:pStyle w:val="ListParagraph"/>
          </w:pPr>
        </w:pPrChange>
      </w:pPr>
      <w:ins w:id="96" w:author="Helgi Rúnar Jóhannesson" w:date="2015-03-17T10:41:00Z">
        <w:r w:rsidRPr="00DD190A">
          <w:lastRenderedPageBreak/>
          <w:t xml:space="preserve">To improve the range of a wireless network, ensure the physical wireless router location is free of obstructions, such as furniture, fixtures, and tall appliances. These block the signal, which shortens the range of the WLAN. If this still does not solve the problem, then a Wi-Fi Range Extender or deploying the </w:t>
        </w:r>
        <w:proofErr w:type="spellStart"/>
        <w:r w:rsidRPr="00DD190A">
          <w:t>Powerline</w:t>
        </w:r>
        <w:proofErr w:type="spellEnd"/>
        <w:r w:rsidRPr="00DD190A">
          <w:t xml:space="preserve"> wireless technology may be used.</w:t>
        </w:r>
      </w:ins>
    </w:p>
    <w:p w14:paraId="03617BEB" w14:textId="1D0EA969" w:rsidR="0018629E" w:rsidRDefault="0018629E" w:rsidP="00DB3BE4">
      <w:pPr>
        <w:pStyle w:val="ListParagraph"/>
      </w:pPr>
      <w:r>
        <w:t>Complete Activity 4.4.3.5 – Identify the Troubleshooting Solution</w:t>
      </w:r>
    </w:p>
    <w:p w14:paraId="71017356" w14:textId="77777777" w:rsidR="0005348D" w:rsidRDefault="0005348D" w:rsidP="0005348D"/>
    <w:p w14:paraId="5FB2A4AC" w14:textId="77777777" w:rsidR="0005348D" w:rsidRDefault="0005348D" w:rsidP="0005348D"/>
    <w:p w14:paraId="485B2942" w14:textId="77777777" w:rsidR="00CE567A" w:rsidRDefault="00CE567A" w:rsidP="0005348D"/>
    <w:sectPr w:rsidR="00CE567A" w:rsidSect="00BC44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931470" w14:textId="77777777" w:rsidR="0096397F" w:rsidRDefault="0096397F" w:rsidP="00021FF9">
      <w:pPr>
        <w:spacing w:after="0" w:line="240" w:lineRule="auto"/>
      </w:pPr>
      <w:r>
        <w:separator/>
      </w:r>
    </w:p>
  </w:endnote>
  <w:endnote w:type="continuationSeparator" w:id="0">
    <w:p w14:paraId="7B4E8B66" w14:textId="77777777" w:rsidR="0096397F" w:rsidRDefault="0096397F" w:rsidP="00021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06F7F2" w14:textId="77777777" w:rsidR="0096397F" w:rsidRDefault="0096397F" w:rsidP="00021FF9">
      <w:pPr>
        <w:spacing w:after="0" w:line="240" w:lineRule="auto"/>
      </w:pPr>
      <w:r>
        <w:separator/>
      </w:r>
    </w:p>
  </w:footnote>
  <w:footnote w:type="continuationSeparator" w:id="0">
    <w:p w14:paraId="79516448" w14:textId="77777777" w:rsidR="0096397F" w:rsidRDefault="0096397F" w:rsidP="00021F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5363B"/>
    <w:multiLevelType w:val="multilevel"/>
    <w:tmpl w:val="6B4C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74EBA"/>
    <w:multiLevelType w:val="hybridMultilevel"/>
    <w:tmpl w:val="4FD4D694"/>
    <w:lvl w:ilvl="0" w:tplc="6354111A">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83601"/>
    <w:multiLevelType w:val="hybridMultilevel"/>
    <w:tmpl w:val="753612CC"/>
    <w:lvl w:ilvl="0" w:tplc="AFDC17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A73AEE"/>
    <w:multiLevelType w:val="hybridMultilevel"/>
    <w:tmpl w:val="088649F4"/>
    <w:lvl w:ilvl="0" w:tplc="B7885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CC23BC"/>
    <w:multiLevelType w:val="hybridMultilevel"/>
    <w:tmpl w:val="3BE8AE3C"/>
    <w:lvl w:ilvl="0" w:tplc="AFC6B5CA">
      <w:start w:val="1"/>
      <w:numFmt w:val="bullet"/>
      <w:lvlText w:val=""/>
      <w:lvlJc w:val="left"/>
      <w:pPr>
        <w:tabs>
          <w:tab w:val="num" w:pos="720"/>
        </w:tabs>
        <w:ind w:left="720" w:hanging="360"/>
      </w:pPr>
      <w:rPr>
        <w:rFonts w:ascii="Wingdings" w:hAnsi="Wingdings" w:hint="default"/>
      </w:rPr>
    </w:lvl>
    <w:lvl w:ilvl="1" w:tplc="ADF055B8" w:tentative="1">
      <w:start w:val="1"/>
      <w:numFmt w:val="bullet"/>
      <w:lvlText w:val=""/>
      <w:lvlJc w:val="left"/>
      <w:pPr>
        <w:tabs>
          <w:tab w:val="num" w:pos="1440"/>
        </w:tabs>
        <w:ind w:left="1440" w:hanging="360"/>
      </w:pPr>
      <w:rPr>
        <w:rFonts w:ascii="Wingdings" w:hAnsi="Wingdings" w:hint="default"/>
      </w:rPr>
    </w:lvl>
    <w:lvl w:ilvl="2" w:tplc="0D7238B2" w:tentative="1">
      <w:start w:val="1"/>
      <w:numFmt w:val="bullet"/>
      <w:lvlText w:val=""/>
      <w:lvlJc w:val="left"/>
      <w:pPr>
        <w:tabs>
          <w:tab w:val="num" w:pos="2160"/>
        </w:tabs>
        <w:ind w:left="2160" w:hanging="360"/>
      </w:pPr>
      <w:rPr>
        <w:rFonts w:ascii="Wingdings" w:hAnsi="Wingdings" w:hint="default"/>
      </w:rPr>
    </w:lvl>
    <w:lvl w:ilvl="3" w:tplc="50D679E0" w:tentative="1">
      <w:start w:val="1"/>
      <w:numFmt w:val="bullet"/>
      <w:lvlText w:val=""/>
      <w:lvlJc w:val="left"/>
      <w:pPr>
        <w:tabs>
          <w:tab w:val="num" w:pos="2880"/>
        </w:tabs>
        <w:ind w:left="2880" w:hanging="360"/>
      </w:pPr>
      <w:rPr>
        <w:rFonts w:ascii="Wingdings" w:hAnsi="Wingdings" w:hint="default"/>
      </w:rPr>
    </w:lvl>
    <w:lvl w:ilvl="4" w:tplc="F8BAB96E" w:tentative="1">
      <w:start w:val="1"/>
      <w:numFmt w:val="bullet"/>
      <w:lvlText w:val=""/>
      <w:lvlJc w:val="left"/>
      <w:pPr>
        <w:tabs>
          <w:tab w:val="num" w:pos="3600"/>
        </w:tabs>
        <w:ind w:left="3600" w:hanging="360"/>
      </w:pPr>
      <w:rPr>
        <w:rFonts w:ascii="Wingdings" w:hAnsi="Wingdings" w:hint="default"/>
      </w:rPr>
    </w:lvl>
    <w:lvl w:ilvl="5" w:tplc="44806004" w:tentative="1">
      <w:start w:val="1"/>
      <w:numFmt w:val="bullet"/>
      <w:lvlText w:val=""/>
      <w:lvlJc w:val="left"/>
      <w:pPr>
        <w:tabs>
          <w:tab w:val="num" w:pos="4320"/>
        </w:tabs>
        <w:ind w:left="4320" w:hanging="360"/>
      </w:pPr>
      <w:rPr>
        <w:rFonts w:ascii="Wingdings" w:hAnsi="Wingdings" w:hint="default"/>
      </w:rPr>
    </w:lvl>
    <w:lvl w:ilvl="6" w:tplc="174C3474" w:tentative="1">
      <w:start w:val="1"/>
      <w:numFmt w:val="bullet"/>
      <w:lvlText w:val=""/>
      <w:lvlJc w:val="left"/>
      <w:pPr>
        <w:tabs>
          <w:tab w:val="num" w:pos="5040"/>
        </w:tabs>
        <w:ind w:left="5040" w:hanging="360"/>
      </w:pPr>
      <w:rPr>
        <w:rFonts w:ascii="Wingdings" w:hAnsi="Wingdings" w:hint="default"/>
      </w:rPr>
    </w:lvl>
    <w:lvl w:ilvl="7" w:tplc="B0F2E916" w:tentative="1">
      <w:start w:val="1"/>
      <w:numFmt w:val="bullet"/>
      <w:lvlText w:val=""/>
      <w:lvlJc w:val="left"/>
      <w:pPr>
        <w:tabs>
          <w:tab w:val="num" w:pos="5760"/>
        </w:tabs>
        <w:ind w:left="5760" w:hanging="360"/>
      </w:pPr>
      <w:rPr>
        <w:rFonts w:ascii="Wingdings" w:hAnsi="Wingdings" w:hint="default"/>
      </w:rPr>
    </w:lvl>
    <w:lvl w:ilvl="8" w:tplc="6F3257F8" w:tentative="1">
      <w:start w:val="1"/>
      <w:numFmt w:val="bullet"/>
      <w:lvlText w:val=""/>
      <w:lvlJc w:val="left"/>
      <w:pPr>
        <w:tabs>
          <w:tab w:val="num" w:pos="6480"/>
        </w:tabs>
        <w:ind w:left="6480" w:hanging="360"/>
      </w:pPr>
      <w:rPr>
        <w:rFonts w:ascii="Wingdings" w:hAnsi="Wingdings" w:hint="default"/>
      </w:rPr>
    </w:lvl>
  </w:abstractNum>
  <w:abstractNum w:abstractNumId="5">
    <w:nsid w:val="14DE41AC"/>
    <w:multiLevelType w:val="multilevel"/>
    <w:tmpl w:val="6C96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600308"/>
    <w:multiLevelType w:val="hybridMultilevel"/>
    <w:tmpl w:val="A8B4A0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400A6A"/>
    <w:multiLevelType w:val="hybridMultilevel"/>
    <w:tmpl w:val="6046E9D2"/>
    <w:lvl w:ilvl="0" w:tplc="A3C0977C">
      <w:start w:val="1"/>
      <w:numFmt w:val="bullet"/>
      <w:lvlText w:val=""/>
      <w:lvlJc w:val="left"/>
      <w:pPr>
        <w:tabs>
          <w:tab w:val="num" w:pos="720"/>
        </w:tabs>
        <w:ind w:left="720" w:hanging="360"/>
      </w:pPr>
      <w:rPr>
        <w:rFonts w:ascii="Wingdings" w:hAnsi="Wingdings" w:hint="default"/>
      </w:rPr>
    </w:lvl>
    <w:lvl w:ilvl="1" w:tplc="F3BE4856" w:tentative="1">
      <w:start w:val="1"/>
      <w:numFmt w:val="bullet"/>
      <w:lvlText w:val=""/>
      <w:lvlJc w:val="left"/>
      <w:pPr>
        <w:tabs>
          <w:tab w:val="num" w:pos="1440"/>
        </w:tabs>
        <w:ind w:left="1440" w:hanging="360"/>
      </w:pPr>
      <w:rPr>
        <w:rFonts w:ascii="Wingdings" w:hAnsi="Wingdings" w:hint="default"/>
      </w:rPr>
    </w:lvl>
    <w:lvl w:ilvl="2" w:tplc="6BC49B6E" w:tentative="1">
      <w:start w:val="1"/>
      <w:numFmt w:val="bullet"/>
      <w:lvlText w:val=""/>
      <w:lvlJc w:val="left"/>
      <w:pPr>
        <w:tabs>
          <w:tab w:val="num" w:pos="2160"/>
        </w:tabs>
        <w:ind w:left="2160" w:hanging="360"/>
      </w:pPr>
      <w:rPr>
        <w:rFonts w:ascii="Wingdings" w:hAnsi="Wingdings" w:hint="default"/>
      </w:rPr>
    </w:lvl>
    <w:lvl w:ilvl="3" w:tplc="7A208BB8" w:tentative="1">
      <w:start w:val="1"/>
      <w:numFmt w:val="bullet"/>
      <w:lvlText w:val=""/>
      <w:lvlJc w:val="left"/>
      <w:pPr>
        <w:tabs>
          <w:tab w:val="num" w:pos="2880"/>
        </w:tabs>
        <w:ind w:left="2880" w:hanging="360"/>
      </w:pPr>
      <w:rPr>
        <w:rFonts w:ascii="Wingdings" w:hAnsi="Wingdings" w:hint="default"/>
      </w:rPr>
    </w:lvl>
    <w:lvl w:ilvl="4" w:tplc="9AC86706" w:tentative="1">
      <w:start w:val="1"/>
      <w:numFmt w:val="bullet"/>
      <w:lvlText w:val=""/>
      <w:lvlJc w:val="left"/>
      <w:pPr>
        <w:tabs>
          <w:tab w:val="num" w:pos="3600"/>
        </w:tabs>
        <w:ind w:left="3600" w:hanging="360"/>
      </w:pPr>
      <w:rPr>
        <w:rFonts w:ascii="Wingdings" w:hAnsi="Wingdings" w:hint="default"/>
      </w:rPr>
    </w:lvl>
    <w:lvl w:ilvl="5" w:tplc="C4F0E774" w:tentative="1">
      <w:start w:val="1"/>
      <w:numFmt w:val="bullet"/>
      <w:lvlText w:val=""/>
      <w:lvlJc w:val="left"/>
      <w:pPr>
        <w:tabs>
          <w:tab w:val="num" w:pos="4320"/>
        </w:tabs>
        <w:ind w:left="4320" w:hanging="360"/>
      </w:pPr>
      <w:rPr>
        <w:rFonts w:ascii="Wingdings" w:hAnsi="Wingdings" w:hint="default"/>
      </w:rPr>
    </w:lvl>
    <w:lvl w:ilvl="6" w:tplc="E62CE1EE" w:tentative="1">
      <w:start w:val="1"/>
      <w:numFmt w:val="bullet"/>
      <w:lvlText w:val=""/>
      <w:lvlJc w:val="left"/>
      <w:pPr>
        <w:tabs>
          <w:tab w:val="num" w:pos="5040"/>
        </w:tabs>
        <w:ind w:left="5040" w:hanging="360"/>
      </w:pPr>
      <w:rPr>
        <w:rFonts w:ascii="Wingdings" w:hAnsi="Wingdings" w:hint="default"/>
      </w:rPr>
    </w:lvl>
    <w:lvl w:ilvl="7" w:tplc="031A3878" w:tentative="1">
      <w:start w:val="1"/>
      <w:numFmt w:val="bullet"/>
      <w:lvlText w:val=""/>
      <w:lvlJc w:val="left"/>
      <w:pPr>
        <w:tabs>
          <w:tab w:val="num" w:pos="5760"/>
        </w:tabs>
        <w:ind w:left="5760" w:hanging="360"/>
      </w:pPr>
      <w:rPr>
        <w:rFonts w:ascii="Wingdings" w:hAnsi="Wingdings" w:hint="default"/>
      </w:rPr>
    </w:lvl>
    <w:lvl w:ilvl="8" w:tplc="C0D4336A" w:tentative="1">
      <w:start w:val="1"/>
      <w:numFmt w:val="bullet"/>
      <w:lvlText w:val=""/>
      <w:lvlJc w:val="left"/>
      <w:pPr>
        <w:tabs>
          <w:tab w:val="num" w:pos="6480"/>
        </w:tabs>
        <w:ind w:left="6480" w:hanging="360"/>
      </w:pPr>
      <w:rPr>
        <w:rFonts w:ascii="Wingdings" w:hAnsi="Wingdings" w:hint="default"/>
      </w:rPr>
    </w:lvl>
  </w:abstractNum>
  <w:abstractNum w:abstractNumId="8">
    <w:nsid w:val="2F160E3F"/>
    <w:multiLevelType w:val="hybridMultilevel"/>
    <w:tmpl w:val="94D09E0C"/>
    <w:lvl w:ilvl="0" w:tplc="CF80224E">
      <w:start w:val="1"/>
      <w:numFmt w:val="bullet"/>
      <w:lvlText w:val=""/>
      <w:lvlJc w:val="left"/>
      <w:pPr>
        <w:tabs>
          <w:tab w:val="num" w:pos="720"/>
        </w:tabs>
        <w:ind w:left="720" w:hanging="360"/>
      </w:pPr>
      <w:rPr>
        <w:rFonts w:ascii="Wingdings" w:hAnsi="Wingdings" w:hint="default"/>
      </w:rPr>
    </w:lvl>
    <w:lvl w:ilvl="1" w:tplc="80E8C48A" w:tentative="1">
      <w:start w:val="1"/>
      <w:numFmt w:val="bullet"/>
      <w:lvlText w:val=""/>
      <w:lvlJc w:val="left"/>
      <w:pPr>
        <w:tabs>
          <w:tab w:val="num" w:pos="1440"/>
        </w:tabs>
        <w:ind w:left="1440" w:hanging="360"/>
      </w:pPr>
      <w:rPr>
        <w:rFonts w:ascii="Wingdings" w:hAnsi="Wingdings" w:hint="default"/>
      </w:rPr>
    </w:lvl>
    <w:lvl w:ilvl="2" w:tplc="7A86F366" w:tentative="1">
      <w:start w:val="1"/>
      <w:numFmt w:val="bullet"/>
      <w:lvlText w:val=""/>
      <w:lvlJc w:val="left"/>
      <w:pPr>
        <w:tabs>
          <w:tab w:val="num" w:pos="2160"/>
        </w:tabs>
        <w:ind w:left="2160" w:hanging="360"/>
      </w:pPr>
      <w:rPr>
        <w:rFonts w:ascii="Wingdings" w:hAnsi="Wingdings" w:hint="default"/>
      </w:rPr>
    </w:lvl>
    <w:lvl w:ilvl="3" w:tplc="593CC7BC" w:tentative="1">
      <w:start w:val="1"/>
      <w:numFmt w:val="bullet"/>
      <w:lvlText w:val=""/>
      <w:lvlJc w:val="left"/>
      <w:pPr>
        <w:tabs>
          <w:tab w:val="num" w:pos="2880"/>
        </w:tabs>
        <w:ind w:left="2880" w:hanging="360"/>
      </w:pPr>
      <w:rPr>
        <w:rFonts w:ascii="Wingdings" w:hAnsi="Wingdings" w:hint="default"/>
      </w:rPr>
    </w:lvl>
    <w:lvl w:ilvl="4" w:tplc="15DE3540" w:tentative="1">
      <w:start w:val="1"/>
      <w:numFmt w:val="bullet"/>
      <w:lvlText w:val=""/>
      <w:lvlJc w:val="left"/>
      <w:pPr>
        <w:tabs>
          <w:tab w:val="num" w:pos="3600"/>
        </w:tabs>
        <w:ind w:left="3600" w:hanging="360"/>
      </w:pPr>
      <w:rPr>
        <w:rFonts w:ascii="Wingdings" w:hAnsi="Wingdings" w:hint="default"/>
      </w:rPr>
    </w:lvl>
    <w:lvl w:ilvl="5" w:tplc="53C4DB30" w:tentative="1">
      <w:start w:val="1"/>
      <w:numFmt w:val="bullet"/>
      <w:lvlText w:val=""/>
      <w:lvlJc w:val="left"/>
      <w:pPr>
        <w:tabs>
          <w:tab w:val="num" w:pos="4320"/>
        </w:tabs>
        <w:ind w:left="4320" w:hanging="360"/>
      </w:pPr>
      <w:rPr>
        <w:rFonts w:ascii="Wingdings" w:hAnsi="Wingdings" w:hint="default"/>
      </w:rPr>
    </w:lvl>
    <w:lvl w:ilvl="6" w:tplc="48FC536A" w:tentative="1">
      <w:start w:val="1"/>
      <w:numFmt w:val="bullet"/>
      <w:lvlText w:val=""/>
      <w:lvlJc w:val="left"/>
      <w:pPr>
        <w:tabs>
          <w:tab w:val="num" w:pos="5040"/>
        </w:tabs>
        <w:ind w:left="5040" w:hanging="360"/>
      </w:pPr>
      <w:rPr>
        <w:rFonts w:ascii="Wingdings" w:hAnsi="Wingdings" w:hint="default"/>
      </w:rPr>
    </w:lvl>
    <w:lvl w:ilvl="7" w:tplc="6158DDA8" w:tentative="1">
      <w:start w:val="1"/>
      <w:numFmt w:val="bullet"/>
      <w:lvlText w:val=""/>
      <w:lvlJc w:val="left"/>
      <w:pPr>
        <w:tabs>
          <w:tab w:val="num" w:pos="5760"/>
        </w:tabs>
        <w:ind w:left="5760" w:hanging="360"/>
      </w:pPr>
      <w:rPr>
        <w:rFonts w:ascii="Wingdings" w:hAnsi="Wingdings" w:hint="default"/>
      </w:rPr>
    </w:lvl>
    <w:lvl w:ilvl="8" w:tplc="24BCBC46" w:tentative="1">
      <w:start w:val="1"/>
      <w:numFmt w:val="bullet"/>
      <w:lvlText w:val=""/>
      <w:lvlJc w:val="left"/>
      <w:pPr>
        <w:tabs>
          <w:tab w:val="num" w:pos="6480"/>
        </w:tabs>
        <w:ind w:left="6480" w:hanging="360"/>
      </w:pPr>
      <w:rPr>
        <w:rFonts w:ascii="Wingdings" w:hAnsi="Wingdings" w:hint="default"/>
      </w:rPr>
    </w:lvl>
  </w:abstractNum>
  <w:abstractNum w:abstractNumId="9">
    <w:nsid w:val="33B02F0B"/>
    <w:multiLevelType w:val="multilevel"/>
    <w:tmpl w:val="C720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150BCE"/>
    <w:multiLevelType w:val="multilevel"/>
    <w:tmpl w:val="14D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C836E3"/>
    <w:multiLevelType w:val="hybridMultilevel"/>
    <w:tmpl w:val="E292A230"/>
    <w:lvl w:ilvl="0" w:tplc="8AB6E656">
      <w:start w:val="1"/>
      <w:numFmt w:val="bullet"/>
      <w:lvlText w:val=""/>
      <w:lvlJc w:val="left"/>
      <w:pPr>
        <w:tabs>
          <w:tab w:val="num" w:pos="720"/>
        </w:tabs>
        <w:ind w:left="720" w:hanging="360"/>
      </w:pPr>
      <w:rPr>
        <w:rFonts w:ascii="Wingdings" w:hAnsi="Wingdings" w:hint="default"/>
      </w:rPr>
    </w:lvl>
    <w:lvl w:ilvl="1" w:tplc="0C7C3E26" w:tentative="1">
      <w:start w:val="1"/>
      <w:numFmt w:val="bullet"/>
      <w:lvlText w:val=""/>
      <w:lvlJc w:val="left"/>
      <w:pPr>
        <w:tabs>
          <w:tab w:val="num" w:pos="1440"/>
        </w:tabs>
        <w:ind w:left="1440" w:hanging="360"/>
      </w:pPr>
      <w:rPr>
        <w:rFonts w:ascii="Wingdings" w:hAnsi="Wingdings" w:hint="default"/>
      </w:rPr>
    </w:lvl>
    <w:lvl w:ilvl="2" w:tplc="C3148862" w:tentative="1">
      <w:start w:val="1"/>
      <w:numFmt w:val="bullet"/>
      <w:lvlText w:val=""/>
      <w:lvlJc w:val="left"/>
      <w:pPr>
        <w:tabs>
          <w:tab w:val="num" w:pos="2160"/>
        </w:tabs>
        <w:ind w:left="2160" w:hanging="360"/>
      </w:pPr>
      <w:rPr>
        <w:rFonts w:ascii="Wingdings" w:hAnsi="Wingdings" w:hint="default"/>
      </w:rPr>
    </w:lvl>
    <w:lvl w:ilvl="3" w:tplc="928683F6" w:tentative="1">
      <w:start w:val="1"/>
      <w:numFmt w:val="bullet"/>
      <w:lvlText w:val=""/>
      <w:lvlJc w:val="left"/>
      <w:pPr>
        <w:tabs>
          <w:tab w:val="num" w:pos="2880"/>
        </w:tabs>
        <w:ind w:left="2880" w:hanging="360"/>
      </w:pPr>
      <w:rPr>
        <w:rFonts w:ascii="Wingdings" w:hAnsi="Wingdings" w:hint="default"/>
      </w:rPr>
    </w:lvl>
    <w:lvl w:ilvl="4" w:tplc="EE420726" w:tentative="1">
      <w:start w:val="1"/>
      <w:numFmt w:val="bullet"/>
      <w:lvlText w:val=""/>
      <w:lvlJc w:val="left"/>
      <w:pPr>
        <w:tabs>
          <w:tab w:val="num" w:pos="3600"/>
        </w:tabs>
        <w:ind w:left="3600" w:hanging="360"/>
      </w:pPr>
      <w:rPr>
        <w:rFonts w:ascii="Wingdings" w:hAnsi="Wingdings" w:hint="default"/>
      </w:rPr>
    </w:lvl>
    <w:lvl w:ilvl="5" w:tplc="B3F407AE" w:tentative="1">
      <w:start w:val="1"/>
      <w:numFmt w:val="bullet"/>
      <w:lvlText w:val=""/>
      <w:lvlJc w:val="left"/>
      <w:pPr>
        <w:tabs>
          <w:tab w:val="num" w:pos="4320"/>
        </w:tabs>
        <w:ind w:left="4320" w:hanging="360"/>
      </w:pPr>
      <w:rPr>
        <w:rFonts w:ascii="Wingdings" w:hAnsi="Wingdings" w:hint="default"/>
      </w:rPr>
    </w:lvl>
    <w:lvl w:ilvl="6" w:tplc="07E88CBE" w:tentative="1">
      <w:start w:val="1"/>
      <w:numFmt w:val="bullet"/>
      <w:lvlText w:val=""/>
      <w:lvlJc w:val="left"/>
      <w:pPr>
        <w:tabs>
          <w:tab w:val="num" w:pos="5040"/>
        </w:tabs>
        <w:ind w:left="5040" w:hanging="360"/>
      </w:pPr>
      <w:rPr>
        <w:rFonts w:ascii="Wingdings" w:hAnsi="Wingdings" w:hint="default"/>
      </w:rPr>
    </w:lvl>
    <w:lvl w:ilvl="7" w:tplc="C2AE0490" w:tentative="1">
      <w:start w:val="1"/>
      <w:numFmt w:val="bullet"/>
      <w:lvlText w:val=""/>
      <w:lvlJc w:val="left"/>
      <w:pPr>
        <w:tabs>
          <w:tab w:val="num" w:pos="5760"/>
        </w:tabs>
        <w:ind w:left="5760" w:hanging="360"/>
      </w:pPr>
      <w:rPr>
        <w:rFonts w:ascii="Wingdings" w:hAnsi="Wingdings" w:hint="default"/>
      </w:rPr>
    </w:lvl>
    <w:lvl w:ilvl="8" w:tplc="457E7AA0" w:tentative="1">
      <w:start w:val="1"/>
      <w:numFmt w:val="bullet"/>
      <w:lvlText w:val=""/>
      <w:lvlJc w:val="left"/>
      <w:pPr>
        <w:tabs>
          <w:tab w:val="num" w:pos="6480"/>
        </w:tabs>
        <w:ind w:left="6480" w:hanging="360"/>
      </w:pPr>
      <w:rPr>
        <w:rFonts w:ascii="Wingdings" w:hAnsi="Wingdings" w:hint="default"/>
      </w:rPr>
    </w:lvl>
  </w:abstractNum>
  <w:abstractNum w:abstractNumId="12">
    <w:nsid w:val="42CE2833"/>
    <w:multiLevelType w:val="multilevel"/>
    <w:tmpl w:val="D3CA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A24E96"/>
    <w:multiLevelType w:val="multilevel"/>
    <w:tmpl w:val="4950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684DE8"/>
    <w:multiLevelType w:val="multilevel"/>
    <w:tmpl w:val="22AE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3B3145"/>
    <w:multiLevelType w:val="multilevel"/>
    <w:tmpl w:val="AB08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3406E0"/>
    <w:multiLevelType w:val="hybridMultilevel"/>
    <w:tmpl w:val="D49CF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BF13CF"/>
    <w:multiLevelType w:val="hybridMultilevel"/>
    <w:tmpl w:val="47DC3CC4"/>
    <w:lvl w:ilvl="0" w:tplc="B440A5B0">
      <w:start w:val="1"/>
      <w:numFmt w:val="bullet"/>
      <w:lvlText w:val=""/>
      <w:lvlJc w:val="left"/>
      <w:pPr>
        <w:tabs>
          <w:tab w:val="num" w:pos="720"/>
        </w:tabs>
        <w:ind w:left="720" w:hanging="360"/>
      </w:pPr>
      <w:rPr>
        <w:rFonts w:ascii="Wingdings" w:hAnsi="Wingdings" w:hint="default"/>
      </w:rPr>
    </w:lvl>
    <w:lvl w:ilvl="1" w:tplc="DBB09AF8" w:tentative="1">
      <w:start w:val="1"/>
      <w:numFmt w:val="bullet"/>
      <w:lvlText w:val=""/>
      <w:lvlJc w:val="left"/>
      <w:pPr>
        <w:tabs>
          <w:tab w:val="num" w:pos="1440"/>
        </w:tabs>
        <w:ind w:left="1440" w:hanging="360"/>
      </w:pPr>
      <w:rPr>
        <w:rFonts w:ascii="Wingdings" w:hAnsi="Wingdings" w:hint="default"/>
      </w:rPr>
    </w:lvl>
    <w:lvl w:ilvl="2" w:tplc="C9265946" w:tentative="1">
      <w:start w:val="1"/>
      <w:numFmt w:val="bullet"/>
      <w:lvlText w:val=""/>
      <w:lvlJc w:val="left"/>
      <w:pPr>
        <w:tabs>
          <w:tab w:val="num" w:pos="2160"/>
        </w:tabs>
        <w:ind w:left="2160" w:hanging="360"/>
      </w:pPr>
      <w:rPr>
        <w:rFonts w:ascii="Wingdings" w:hAnsi="Wingdings" w:hint="default"/>
      </w:rPr>
    </w:lvl>
    <w:lvl w:ilvl="3" w:tplc="3BF69978" w:tentative="1">
      <w:start w:val="1"/>
      <w:numFmt w:val="bullet"/>
      <w:lvlText w:val=""/>
      <w:lvlJc w:val="left"/>
      <w:pPr>
        <w:tabs>
          <w:tab w:val="num" w:pos="2880"/>
        </w:tabs>
        <w:ind w:left="2880" w:hanging="360"/>
      </w:pPr>
      <w:rPr>
        <w:rFonts w:ascii="Wingdings" w:hAnsi="Wingdings" w:hint="default"/>
      </w:rPr>
    </w:lvl>
    <w:lvl w:ilvl="4" w:tplc="1C7C08A0" w:tentative="1">
      <w:start w:val="1"/>
      <w:numFmt w:val="bullet"/>
      <w:lvlText w:val=""/>
      <w:lvlJc w:val="left"/>
      <w:pPr>
        <w:tabs>
          <w:tab w:val="num" w:pos="3600"/>
        </w:tabs>
        <w:ind w:left="3600" w:hanging="360"/>
      </w:pPr>
      <w:rPr>
        <w:rFonts w:ascii="Wingdings" w:hAnsi="Wingdings" w:hint="default"/>
      </w:rPr>
    </w:lvl>
    <w:lvl w:ilvl="5" w:tplc="1D3875D6" w:tentative="1">
      <w:start w:val="1"/>
      <w:numFmt w:val="bullet"/>
      <w:lvlText w:val=""/>
      <w:lvlJc w:val="left"/>
      <w:pPr>
        <w:tabs>
          <w:tab w:val="num" w:pos="4320"/>
        </w:tabs>
        <w:ind w:left="4320" w:hanging="360"/>
      </w:pPr>
      <w:rPr>
        <w:rFonts w:ascii="Wingdings" w:hAnsi="Wingdings" w:hint="default"/>
      </w:rPr>
    </w:lvl>
    <w:lvl w:ilvl="6" w:tplc="F6BE8888" w:tentative="1">
      <w:start w:val="1"/>
      <w:numFmt w:val="bullet"/>
      <w:lvlText w:val=""/>
      <w:lvlJc w:val="left"/>
      <w:pPr>
        <w:tabs>
          <w:tab w:val="num" w:pos="5040"/>
        </w:tabs>
        <w:ind w:left="5040" w:hanging="360"/>
      </w:pPr>
      <w:rPr>
        <w:rFonts w:ascii="Wingdings" w:hAnsi="Wingdings" w:hint="default"/>
      </w:rPr>
    </w:lvl>
    <w:lvl w:ilvl="7" w:tplc="54FCC9DC" w:tentative="1">
      <w:start w:val="1"/>
      <w:numFmt w:val="bullet"/>
      <w:lvlText w:val=""/>
      <w:lvlJc w:val="left"/>
      <w:pPr>
        <w:tabs>
          <w:tab w:val="num" w:pos="5760"/>
        </w:tabs>
        <w:ind w:left="5760" w:hanging="360"/>
      </w:pPr>
      <w:rPr>
        <w:rFonts w:ascii="Wingdings" w:hAnsi="Wingdings" w:hint="default"/>
      </w:rPr>
    </w:lvl>
    <w:lvl w:ilvl="8" w:tplc="BBDA22CE" w:tentative="1">
      <w:start w:val="1"/>
      <w:numFmt w:val="bullet"/>
      <w:lvlText w:val=""/>
      <w:lvlJc w:val="left"/>
      <w:pPr>
        <w:tabs>
          <w:tab w:val="num" w:pos="6480"/>
        </w:tabs>
        <w:ind w:left="6480" w:hanging="360"/>
      </w:pPr>
      <w:rPr>
        <w:rFonts w:ascii="Wingdings" w:hAnsi="Wingdings" w:hint="default"/>
      </w:rPr>
    </w:lvl>
  </w:abstractNum>
  <w:abstractNum w:abstractNumId="18">
    <w:nsid w:val="688042D2"/>
    <w:multiLevelType w:val="hybridMultilevel"/>
    <w:tmpl w:val="61047068"/>
    <w:lvl w:ilvl="0" w:tplc="D0B44666">
      <w:start w:val="1"/>
      <w:numFmt w:val="bullet"/>
      <w:lvlText w:val=""/>
      <w:lvlJc w:val="left"/>
      <w:pPr>
        <w:tabs>
          <w:tab w:val="num" w:pos="720"/>
        </w:tabs>
        <w:ind w:left="720" w:hanging="360"/>
      </w:pPr>
      <w:rPr>
        <w:rFonts w:ascii="Wingdings" w:hAnsi="Wingdings" w:hint="default"/>
      </w:rPr>
    </w:lvl>
    <w:lvl w:ilvl="1" w:tplc="3F62176A" w:tentative="1">
      <w:start w:val="1"/>
      <w:numFmt w:val="bullet"/>
      <w:lvlText w:val=""/>
      <w:lvlJc w:val="left"/>
      <w:pPr>
        <w:tabs>
          <w:tab w:val="num" w:pos="1440"/>
        </w:tabs>
        <w:ind w:left="1440" w:hanging="360"/>
      </w:pPr>
      <w:rPr>
        <w:rFonts w:ascii="Wingdings" w:hAnsi="Wingdings" w:hint="default"/>
      </w:rPr>
    </w:lvl>
    <w:lvl w:ilvl="2" w:tplc="7C8C6400" w:tentative="1">
      <w:start w:val="1"/>
      <w:numFmt w:val="bullet"/>
      <w:lvlText w:val=""/>
      <w:lvlJc w:val="left"/>
      <w:pPr>
        <w:tabs>
          <w:tab w:val="num" w:pos="2160"/>
        </w:tabs>
        <w:ind w:left="2160" w:hanging="360"/>
      </w:pPr>
      <w:rPr>
        <w:rFonts w:ascii="Wingdings" w:hAnsi="Wingdings" w:hint="default"/>
      </w:rPr>
    </w:lvl>
    <w:lvl w:ilvl="3" w:tplc="EF6E0DFC" w:tentative="1">
      <w:start w:val="1"/>
      <w:numFmt w:val="bullet"/>
      <w:lvlText w:val=""/>
      <w:lvlJc w:val="left"/>
      <w:pPr>
        <w:tabs>
          <w:tab w:val="num" w:pos="2880"/>
        </w:tabs>
        <w:ind w:left="2880" w:hanging="360"/>
      </w:pPr>
      <w:rPr>
        <w:rFonts w:ascii="Wingdings" w:hAnsi="Wingdings" w:hint="default"/>
      </w:rPr>
    </w:lvl>
    <w:lvl w:ilvl="4" w:tplc="C5B42B2A" w:tentative="1">
      <w:start w:val="1"/>
      <w:numFmt w:val="bullet"/>
      <w:lvlText w:val=""/>
      <w:lvlJc w:val="left"/>
      <w:pPr>
        <w:tabs>
          <w:tab w:val="num" w:pos="3600"/>
        </w:tabs>
        <w:ind w:left="3600" w:hanging="360"/>
      </w:pPr>
      <w:rPr>
        <w:rFonts w:ascii="Wingdings" w:hAnsi="Wingdings" w:hint="default"/>
      </w:rPr>
    </w:lvl>
    <w:lvl w:ilvl="5" w:tplc="6DE20D64" w:tentative="1">
      <w:start w:val="1"/>
      <w:numFmt w:val="bullet"/>
      <w:lvlText w:val=""/>
      <w:lvlJc w:val="left"/>
      <w:pPr>
        <w:tabs>
          <w:tab w:val="num" w:pos="4320"/>
        </w:tabs>
        <w:ind w:left="4320" w:hanging="360"/>
      </w:pPr>
      <w:rPr>
        <w:rFonts w:ascii="Wingdings" w:hAnsi="Wingdings" w:hint="default"/>
      </w:rPr>
    </w:lvl>
    <w:lvl w:ilvl="6" w:tplc="1D1AEAD2" w:tentative="1">
      <w:start w:val="1"/>
      <w:numFmt w:val="bullet"/>
      <w:lvlText w:val=""/>
      <w:lvlJc w:val="left"/>
      <w:pPr>
        <w:tabs>
          <w:tab w:val="num" w:pos="5040"/>
        </w:tabs>
        <w:ind w:left="5040" w:hanging="360"/>
      </w:pPr>
      <w:rPr>
        <w:rFonts w:ascii="Wingdings" w:hAnsi="Wingdings" w:hint="default"/>
      </w:rPr>
    </w:lvl>
    <w:lvl w:ilvl="7" w:tplc="08E6DC26" w:tentative="1">
      <w:start w:val="1"/>
      <w:numFmt w:val="bullet"/>
      <w:lvlText w:val=""/>
      <w:lvlJc w:val="left"/>
      <w:pPr>
        <w:tabs>
          <w:tab w:val="num" w:pos="5760"/>
        </w:tabs>
        <w:ind w:left="5760" w:hanging="360"/>
      </w:pPr>
      <w:rPr>
        <w:rFonts w:ascii="Wingdings" w:hAnsi="Wingdings" w:hint="default"/>
      </w:rPr>
    </w:lvl>
    <w:lvl w:ilvl="8" w:tplc="1ED06FB6" w:tentative="1">
      <w:start w:val="1"/>
      <w:numFmt w:val="bullet"/>
      <w:lvlText w:val=""/>
      <w:lvlJc w:val="left"/>
      <w:pPr>
        <w:tabs>
          <w:tab w:val="num" w:pos="6480"/>
        </w:tabs>
        <w:ind w:left="6480" w:hanging="360"/>
      </w:pPr>
      <w:rPr>
        <w:rFonts w:ascii="Wingdings" w:hAnsi="Wingdings" w:hint="default"/>
      </w:rPr>
    </w:lvl>
  </w:abstractNum>
  <w:abstractNum w:abstractNumId="19">
    <w:nsid w:val="71A40037"/>
    <w:multiLevelType w:val="hybridMultilevel"/>
    <w:tmpl w:val="CA48A89E"/>
    <w:lvl w:ilvl="0" w:tplc="5A525744">
      <w:start w:val="1"/>
      <w:numFmt w:val="bullet"/>
      <w:lvlText w:val=""/>
      <w:lvlJc w:val="left"/>
      <w:pPr>
        <w:tabs>
          <w:tab w:val="num" w:pos="720"/>
        </w:tabs>
        <w:ind w:left="720" w:hanging="360"/>
      </w:pPr>
      <w:rPr>
        <w:rFonts w:ascii="Wingdings" w:hAnsi="Wingdings" w:hint="default"/>
      </w:rPr>
    </w:lvl>
    <w:lvl w:ilvl="1" w:tplc="63E23AC2" w:tentative="1">
      <w:start w:val="1"/>
      <w:numFmt w:val="bullet"/>
      <w:lvlText w:val=""/>
      <w:lvlJc w:val="left"/>
      <w:pPr>
        <w:tabs>
          <w:tab w:val="num" w:pos="1440"/>
        </w:tabs>
        <w:ind w:left="1440" w:hanging="360"/>
      </w:pPr>
      <w:rPr>
        <w:rFonts w:ascii="Wingdings" w:hAnsi="Wingdings" w:hint="default"/>
      </w:rPr>
    </w:lvl>
    <w:lvl w:ilvl="2" w:tplc="9F74AC2A" w:tentative="1">
      <w:start w:val="1"/>
      <w:numFmt w:val="bullet"/>
      <w:lvlText w:val=""/>
      <w:lvlJc w:val="left"/>
      <w:pPr>
        <w:tabs>
          <w:tab w:val="num" w:pos="2160"/>
        </w:tabs>
        <w:ind w:left="2160" w:hanging="360"/>
      </w:pPr>
      <w:rPr>
        <w:rFonts w:ascii="Wingdings" w:hAnsi="Wingdings" w:hint="default"/>
      </w:rPr>
    </w:lvl>
    <w:lvl w:ilvl="3" w:tplc="7D4C3C46" w:tentative="1">
      <w:start w:val="1"/>
      <w:numFmt w:val="bullet"/>
      <w:lvlText w:val=""/>
      <w:lvlJc w:val="left"/>
      <w:pPr>
        <w:tabs>
          <w:tab w:val="num" w:pos="2880"/>
        </w:tabs>
        <w:ind w:left="2880" w:hanging="360"/>
      </w:pPr>
      <w:rPr>
        <w:rFonts w:ascii="Wingdings" w:hAnsi="Wingdings" w:hint="default"/>
      </w:rPr>
    </w:lvl>
    <w:lvl w:ilvl="4" w:tplc="9FA4F6B2" w:tentative="1">
      <w:start w:val="1"/>
      <w:numFmt w:val="bullet"/>
      <w:lvlText w:val=""/>
      <w:lvlJc w:val="left"/>
      <w:pPr>
        <w:tabs>
          <w:tab w:val="num" w:pos="3600"/>
        </w:tabs>
        <w:ind w:left="3600" w:hanging="360"/>
      </w:pPr>
      <w:rPr>
        <w:rFonts w:ascii="Wingdings" w:hAnsi="Wingdings" w:hint="default"/>
      </w:rPr>
    </w:lvl>
    <w:lvl w:ilvl="5" w:tplc="9800CF72" w:tentative="1">
      <w:start w:val="1"/>
      <w:numFmt w:val="bullet"/>
      <w:lvlText w:val=""/>
      <w:lvlJc w:val="left"/>
      <w:pPr>
        <w:tabs>
          <w:tab w:val="num" w:pos="4320"/>
        </w:tabs>
        <w:ind w:left="4320" w:hanging="360"/>
      </w:pPr>
      <w:rPr>
        <w:rFonts w:ascii="Wingdings" w:hAnsi="Wingdings" w:hint="default"/>
      </w:rPr>
    </w:lvl>
    <w:lvl w:ilvl="6" w:tplc="EE7C9C9E" w:tentative="1">
      <w:start w:val="1"/>
      <w:numFmt w:val="bullet"/>
      <w:lvlText w:val=""/>
      <w:lvlJc w:val="left"/>
      <w:pPr>
        <w:tabs>
          <w:tab w:val="num" w:pos="5040"/>
        </w:tabs>
        <w:ind w:left="5040" w:hanging="360"/>
      </w:pPr>
      <w:rPr>
        <w:rFonts w:ascii="Wingdings" w:hAnsi="Wingdings" w:hint="default"/>
      </w:rPr>
    </w:lvl>
    <w:lvl w:ilvl="7" w:tplc="ECBA3662" w:tentative="1">
      <w:start w:val="1"/>
      <w:numFmt w:val="bullet"/>
      <w:lvlText w:val=""/>
      <w:lvlJc w:val="left"/>
      <w:pPr>
        <w:tabs>
          <w:tab w:val="num" w:pos="5760"/>
        </w:tabs>
        <w:ind w:left="5760" w:hanging="360"/>
      </w:pPr>
      <w:rPr>
        <w:rFonts w:ascii="Wingdings" w:hAnsi="Wingdings" w:hint="default"/>
      </w:rPr>
    </w:lvl>
    <w:lvl w:ilvl="8" w:tplc="9A58B20A" w:tentative="1">
      <w:start w:val="1"/>
      <w:numFmt w:val="bullet"/>
      <w:lvlText w:val=""/>
      <w:lvlJc w:val="left"/>
      <w:pPr>
        <w:tabs>
          <w:tab w:val="num" w:pos="6480"/>
        </w:tabs>
        <w:ind w:left="6480" w:hanging="360"/>
      </w:pPr>
      <w:rPr>
        <w:rFonts w:ascii="Wingdings" w:hAnsi="Wingdings" w:hint="default"/>
      </w:rPr>
    </w:lvl>
  </w:abstractNum>
  <w:abstractNum w:abstractNumId="20">
    <w:nsid w:val="762D6B73"/>
    <w:multiLevelType w:val="hybridMultilevel"/>
    <w:tmpl w:val="2B5CC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993327"/>
    <w:multiLevelType w:val="multilevel"/>
    <w:tmpl w:val="1BA6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137643"/>
    <w:multiLevelType w:val="multilevel"/>
    <w:tmpl w:val="5834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
  </w:num>
  <w:num w:numId="3">
    <w:abstractNumId w:val="9"/>
  </w:num>
  <w:num w:numId="4">
    <w:abstractNumId w:val="22"/>
  </w:num>
  <w:num w:numId="5">
    <w:abstractNumId w:val="12"/>
  </w:num>
  <w:num w:numId="6">
    <w:abstractNumId w:val="5"/>
  </w:num>
  <w:num w:numId="7">
    <w:abstractNumId w:val="0"/>
  </w:num>
  <w:num w:numId="8">
    <w:abstractNumId w:val="21"/>
  </w:num>
  <w:num w:numId="9">
    <w:abstractNumId w:val="13"/>
  </w:num>
  <w:num w:numId="10">
    <w:abstractNumId w:val="14"/>
  </w:num>
  <w:num w:numId="11">
    <w:abstractNumId w:val="15"/>
  </w:num>
  <w:num w:numId="12">
    <w:abstractNumId w:val="10"/>
  </w:num>
  <w:num w:numId="13">
    <w:abstractNumId w:val="16"/>
  </w:num>
  <w:num w:numId="14">
    <w:abstractNumId w:val="17"/>
  </w:num>
  <w:num w:numId="15">
    <w:abstractNumId w:val="4"/>
  </w:num>
  <w:num w:numId="16">
    <w:abstractNumId w:val="6"/>
  </w:num>
  <w:num w:numId="17">
    <w:abstractNumId w:val="2"/>
  </w:num>
  <w:num w:numId="18">
    <w:abstractNumId w:val="8"/>
  </w:num>
  <w:num w:numId="19">
    <w:abstractNumId w:val="19"/>
  </w:num>
  <w:num w:numId="20">
    <w:abstractNumId w:val="11"/>
  </w:num>
  <w:num w:numId="21">
    <w:abstractNumId w:val="18"/>
  </w:num>
  <w:num w:numId="22">
    <w:abstractNumId w:val="3"/>
  </w:num>
  <w:num w:numId="23">
    <w:abstractNumId w:val="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lgi Rúnar Jóhannesson">
    <w15:presenceInfo w15:providerId="AD" w15:userId="S-1-5-21-3303434483-1158426867-71651259-200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ocumentProtection w:edit="trackedChanges" w:enforcement="1" w:cryptProviderType="rsaAES" w:cryptAlgorithmClass="hash" w:cryptAlgorithmType="typeAny" w:cryptAlgorithmSid="14" w:cryptSpinCount="100000" w:hash="i3lpUEZ2GI8p3hLtgORFfT3U+uGPfv8Y2/84I0uluYC1v8ngEW6wqA1+gDaM17OhxlMs6mE64BYv1PVZEeVnBA==" w:salt="Qcc4eJcBnzCFQUTbf29x8w=="/>
  <w:defaultTabStop w:val="720"/>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FF9"/>
    <w:rsid w:val="0000102F"/>
    <w:rsid w:val="000108A0"/>
    <w:rsid w:val="00016CBE"/>
    <w:rsid w:val="00021FF9"/>
    <w:rsid w:val="000242F9"/>
    <w:rsid w:val="000349B6"/>
    <w:rsid w:val="000430F4"/>
    <w:rsid w:val="0004723D"/>
    <w:rsid w:val="0005348D"/>
    <w:rsid w:val="0005457F"/>
    <w:rsid w:val="00070739"/>
    <w:rsid w:val="0007403F"/>
    <w:rsid w:val="00076A32"/>
    <w:rsid w:val="000948FF"/>
    <w:rsid w:val="000B1401"/>
    <w:rsid w:val="000C1688"/>
    <w:rsid w:val="000C43E0"/>
    <w:rsid w:val="000D7D57"/>
    <w:rsid w:val="000E02D3"/>
    <w:rsid w:val="000E4E66"/>
    <w:rsid w:val="000F4833"/>
    <w:rsid w:val="000F4924"/>
    <w:rsid w:val="00100515"/>
    <w:rsid w:val="00110F5D"/>
    <w:rsid w:val="00121AAB"/>
    <w:rsid w:val="001377BB"/>
    <w:rsid w:val="00141687"/>
    <w:rsid w:val="00143B11"/>
    <w:rsid w:val="00145099"/>
    <w:rsid w:val="001475C5"/>
    <w:rsid w:val="0015219D"/>
    <w:rsid w:val="001606A2"/>
    <w:rsid w:val="00166F0B"/>
    <w:rsid w:val="00170981"/>
    <w:rsid w:val="00172E84"/>
    <w:rsid w:val="001737ED"/>
    <w:rsid w:val="0017709D"/>
    <w:rsid w:val="00177FAD"/>
    <w:rsid w:val="0018629E"/>
    <w:rsid w:val="00190EA3"/>
    <w:rsid w:val="001A4C9F"/>
    <w:rsid w:val="001B2BF4"/>
    <w:rsid w:val="001C0F9F"/>
    <w:rsid w:val="001D2916"/>
    <w:rsid w:val="001E3B90"/>
    <w:rsid w:val="001E7279"/>
    <w:rsid w:val="002076D1"/>
    <w:rsid w:val="00216F52"/>
    <w:rsid w:val="0022092E"/>
    <w:rsid w:val="002243AA"/>
    <w:rsid w:val="00231247"/>
    <w:rsid w:val="002431E9"/>
    <w:rsid w:val="00251C70"/>
    <w:rsid w:val="0027418C"/>
    <w:rsid w:val="0027464C"/>
    <w:rsid w:val="00282428"/>
    <w:rsid w:val="00282813"/>
    <w:rsid w:val="00285A3C"/>
    <w:rsid w:val="00290B6E"/>
    <w:rsid w:val="00293DFE"/>
    <w:rsid w:val="002957A3"/>
    <w:rsid w:val="002B3FBF"/>
    <w:rsid w:val="002B41A0"/>
    <w:rsid w:val="002C22B0"/>
    <w:rsid w:val="002C4C65"/>
    <w:rsid w:val="002D6C31"/>
    <w:rsid w:val="002F22F0"/>
    <w:rsid w:val="002F5ADD"/>
    <w:rsid w:val="00311601"/>
    <w:rsid w:val="00324FFB"/>
    <w:rsid w:val="00332A8E"/>
    <w:rsid w:val="0034480A"/>
    <w:rsid w:val="003517AE"/>
    <w:rsid w:val="00353251"/>
    <w:rsid w:val="00353E1D"/>
    <w:rsid w:val="00385351"/>
    <w:rsid w:val="00394441"/>
    <w:rsid w:val="00397AA2"/>
    <w:rsid w:val="00397C70"/>
    <w:rsid w:val="003B08FC"/>
    <w:rsid w:val="003B28C1"/>
    <w:rsid w:val="003C32DA"/>
    <w:rsid w:val="003C3694"/>
    <w:rsid w:val="003C51AB"/>
    <w:rsid w:val="003D535A"/>
    <w:rsid w:val="003D73DA"/>
    <w:rsid w:val="003E2CE0"/>
    <w:rsid w:val="003E6132"/>
    <w:rsid w:val="003F2CA1"/>
    <w:rsid w:val="003F3154"/>
    <w:rsid w:val="004002DE"/>
    <w:rsid w:val="004016A1"/>
    <w:rsid w:val="0041069F"/>
    <w:rsid w:val="00411512"/>
    <w:rsid w:val="0041749A"/>
    <w:rsid w:val="00420D71"/>
    <w:rsid w:val="004244A4"/>
    <w:rsid w:val="004300B9"/>
    <w:rsid w:val="00430C7B"/>
    <w:rsid w:val="00451F09"/>
    <w:rsid w:val="0045272D"/>
    <w:rsid w:val="004639F3"/>
    <w:rsid w:val="004641C7"/>
    <w:rsid w:val="00472741"/>
    <w:rsid w:val="00484BE4"/>
    <w:rsid w:val="004913AA"/>
    <w:rsid w:val="00493E36"/>
    <w:rsid w:val="004A20B3"/>
    <w:rsid w:val="004C6D8A"/>
    <w:rsid w:val="004D7208"/>
    <w:rsid w:val="004E20C2"/>
    <w:rsid w:val="004E3F3F"/>
    <w:rsid w:val="004E5D8B"/>
    <w:rsid w:val="004F212F"/>
    <w:rsid w:val="004F6C11"/>
    <w:rsid w:val="00507E8A"/>
    <w:rsid w:val="0051773D"/>
    <w:rsid w:val="00517C0F"/>
    <w:rsid w:val="00520858"/>
    <w:rsid w:val="005271AA"/>
    <w:rsid w:val="00533504"/>
    <w:rsid w:val="00534FDA"/>
    <w:rsid w:val="005377C2"/>
    <w:rsid w:val="00545BEF"/>
    <w:rsid w:val="005565EF"/>
    <w:rsid w:val="00561D15"/>
    <w:rsid w:val="005720EF"/>
    <w:rsid w:val="00577664"/>
    <w:rsid w:val="005843C5"/>
    <w:rsid w:val="005866A4"/>
    <w:rsid w:val="005A02BE"/>
    <w:rsid w:val="005E1A54"/>
    <w:rsid w:val="006032E8"/>
    <w:rsid w:val="00627A31"/>
    <w:rsid w:val="00627E1D"/>
    <w:rsid w:val="00642803"/>
    <w:rsid w:val="00665D00"/>
    <w:rsid w:val="00670B77"/>
    <w:rsid w:val="00671476"/>
    <w:rsid w:val="0067431B"/>
    <w:rsid w:val="00677F8D"/>
    <w:rsid w:val="0068127B"/>
    <w:rsid w:val="006879B5"/>
    <w:rsid w:val="00690E8E"/>
    <w:rsid w:val="00691A6C"/>
    <w:rsid w:val="006A0D06"/>
    <w:rsid w:val="006A73F4"/>
    <w:rsid w:val="006B4B91"/>
    <w:rsid w:val="006C3E51"/>
    <w:rsid w:val="006C43FA"/>
    <w:rsid w:val="006C5DA2"/>
    <w:rsid w:val="006D6DF3"/>
    <w:rsid w:val="006E0FDC"/>
    <w:rsid w:val="006F04E0"/>
    <w:rsid w:val="006F1F69"/>
    <w:rsid w:val="006F5271"/>
    <w:rsid w:val="0070782F"/>
    <w:rsid w:val="00710CF8"/>
    <w:rsid w:val="00712B7A"/>
    <w:rsid w:val="007257AF"/>
    <w:rsid w:val="007658D2"/>
    <w:rsid w:val="00781CE8"/>
    <w:rsid w:val="007B5A47"/>
    <w:rsid w:val="007C12D1"/>
    <w:rsid w:val="007D0538"/>
    <w:rsid w:val="007D3998"/>
    <w:rsid w:val="007F19A9"/>
    <w:rsid w:val="007F482C"/>
    <w:rsid w:val="00800590"/>
    <w:rsid w:val="00824D99"/>
    <w:rsid w:val="00834E46"/>
    <w:rsid w:val="00840370"/>
    <w:rsid w:val="008466CF"/>
    <w:rsid w:val="00850A39"/>
    <w:rsid w:val="0085389D"/>
    <w:rsid w:val="0085684D"/>
    <w:rsid w:val="00861CB3"/>
    <w:rsid w:val="0087231B"/>
    <w:rsid w:val="0087236E"/>
    <w:rsid w:val="008762A3"/>
    <w:rsid w:val="008816A6"/>
    <w:rsid w:val="00894610"/>
    <w:rsid w:val="0089514B"/>
    <w:rsid w:val="00896150"/>
    <w:rsid w:val="008A452F"/>
    <w:rsid w:val="008A55FB"/>
    <w:rsid w:val="008A5DED"/>
    <w:rsid w:val="008A69AF"/>
    <w:rsid w:val="008B1BF6"/>
    <w:rsid w:val="008C4DD3"/>
    <w:rsid w:val="008C629B"/>
    <w:rsid w:val="008D3AB8"/>
    <w:rsid w:val="008E237A"/>
    <w:rsid w:val="0091650D"/>
    <w:rsid w:val="00917AC7"/>
    <w:rsid w:val="00944435"/>
    <w:rsid w:val="00954F78"/>
    <w:rsid w:val="0096397F"/>
    <w:rsid w:val="00964FA3"/>
    <w:rsid w:val="00971619"/>
    <w:rsid w:val="009911FC"/>
    <w:rsid w:val="009A0F88"/>
    <w:rsid w:val="009A127A"/>
    <w:rsid w:val="009A35F5"/>
    <w:rsid w:val="009E67D1"/>
    <w:rsid w:val="009F3E40"/>
    <w:rsid w:val="00A0319A"/>
    <w:rsid w:val="00A07750"/>
    <w:rsid w:val="00A10B78"/>
    <w:rsid w:val="00A135AB"/>
    <w:rsid w:val="00A21398"/>
    <w:rsid w:val="00A2361E"/>
    <w:rsid w:val="00A36F73"/>
    <w:rsid w:val="00A37433"/>
    <w:rsid w:val="00A54C46"/>
    <w:rsid w:val="00A55306"/>
    <w:rsid w:val="00A72877"/>
    <w:rsid w:val="00A9225A"/>
    <w:rsid w:val="00A92867"/>
    <w:rsid w:val="00A94675"/>
    <w:rsid w:val="00AA7270"/>
    <w:rsid w:val="00AB679D"/>
    <w:rsid w:val="00AC52E9"/>
    <w:rsid w:val="00AD1BF6"/>
    <w:rsid w:val="00AE31B2"/>
    <w:rsid w:val="00AE57AB"/>
    <w:rsid w:val="00AF7048"/>
    <w:rsid w:val="00AF7262"/>
    <w:rsid w:val="00B035ED"/>
    <w:rsid w:val="00B174FE"/>
    <w:rsid w:val="00B37F2C"/>
    <w:rsid w:val="00B41467"/>
    <w:rsid w:val="00B4513B"/>
    <w:rsid w:val="00B538CB"/>
    <w:rsid w:val="00B55A5F"/>
    <w:rsid w:val="00B7657B"/>
    <w:rsid w:val="00B80055"/>
    <w:rsid w:val="00B84572"/>
    <w:rsid w:val="00B86651"/>
    <w:rsid w:val="00B97096"/>
    <w:rsid w:val="00BA7935"/>
    <w:rsid w:val="00BB128D"/>
    <w:rsid w:val="00BB6751"/>
    <w:rsid w:val="00BC0D93"/>
    <w:rsid w:val="00BC10C4"/>
    <w:rsid w:val="00BC2151"/>
    <w:rsid w:val="00BC4318"/>
    <w:rsid w:val="00BC4419"/>
    <w:rsid w:val="00BD70BE"/>
    <w:rsid w:val="00BE04C7"/>
    <w:rsid w:val="00BF6AFB"/>
    <w:rsid w:val="00BF7B2C"/>
    <w:rsid w:val="00C01A1A"/>
    <w:rsid w:val="00C07F61"/>
    <w:rsid w:val="00C1098D"/>
    <w:rsid w:val="00C11A0E"/>
    <w:rsid w:val="00C21465"/>
    <w:rsid w:val="00C21B05"/>
    <w:rsid w:val="00C22C73"/>
    <w:rsid w:val="00C31A74"/>
    <w:rsid w:val="00C336E5"/>
    <w:rsid w:val="00C3476E"/>
    <w:rsid w:val="00C458D7"/>
    <w:rsid w:val="00C464E2"/>
    <w:rsid w:val="00C5234C"/>
    <w:rsid w:val="00C61B52"/>
    <w:rsid w:val="00C61CE4"/>
    <w:rsid w:val="00C875F1"/>
    <w:rsid w:val="00C90EAF"/>
    <w:rsid w:val="00CA141C"/>
    <w:rsid w:val="00CB4AC6"/>
    <w:rsid w:val="00CD51A6"/>
    <w:rsid w:val="00CE567A"/>
    <w:rsid w:val="00CF5512"/>
    <w:rsid w:val="00D00E68"/>
    <w:rsid w:val="00D046E8"/>
    <w:rsid w:val="00D04E87"/>
    <w:rsid w:val="00D32695"/>
    <w:rsid w:val="00D43255"/>
    <w:rsid w:val="00D526C4"/>
    <w:rsid w:val="00D5704C"/>
    <w:rsid w:val="00D57F53"/>
    <w:rsid w:val="00D7063D"/>
    <w:rsid w:val="00D77A03"/>
    <w:rsid w:val="00D913EA"/>
    <w:rsid w:val="00D9691E"/>
    <w:rsid w:val="00DA1241"/>
    <w:rsid w:val="00DA2978"/>
    <w:rsid w:val="00DB3348"/>
    <w:rsid w:val="00DB3BE4"/>
    <w:rsid w:val="00DB67E5"/>
    <w:rsid w:val="00DC58B8"/>
    <w:rsid w:val="00DC749D"/>
    <w:rsid w:val="00DD190A"/>
    <w:rsid w:val="00DD4385"/>
    <w:rsid w:val="00DE79F7"/>
    <w:rsid w:val="00DF6B11"/>
    <w:rsid w:val="00DF7FEA"/>
    <w:rsid w:val="00E0371E"/>
    <w:rsid w:val="00E16336"/>
    <w:rsid w:val="00E22C3D"/>
    <w:rsid w:val="00E26B02"/>
    <w:rsid w:val="00E27381"/>
    <w:rsid w:val="00E43003"/>
    <w:rsid w:val="00E457A9"/>
    <w:rsid w:val="00E538B7"/>
    <w:rsid w:val="00E54141"/>
    <w:rsid w:val="00E544F8"/>
    <w:rsid w:val="00E63F53"/>
    <w:rsid w:val="00E64AC6"/>
    <w:rsid w:val="00E64C6C"/>
    <w:rsid w:val="00E871DC"/>
    <w:rsid w:val="00EA0518"/>
    <w:rsid w:val="00EA5E5D"/>
    <w:rsid w:val="00EB510A"/>
    <w:rsid w:val="00ED394B"/>
    <w:rsid w:val="00EE278D"/>
    <w:rsid w:val="00EF5446"/>
    <w:rsid w:val="00EF58CE"/>
    <w:rsid w:val="00F00633"/>
    <w:rsid w:val="00F04567"/>
    <w:rsid w:val="00F06CCD"/>
    <w:rsid w:val="00F1681B"/>
    <w:rsid w:val="00F30459"/>
    <w:rsid w:val="00F36445"/>
    <w:rsid w:val="00F36D51"/>
    <w:rsid w:val="00F42702"/>
    <w:rsid w:val="00F44BD6"/>
    <w:rsid w:val="00F53887"/>
    <w:rsid w:val="00F56684"/>
    <w:rsid w:val="00F64D37"/>
    <w:rsid w:val="00F75A98"/>
    <w:rsid w:val="00F872B7"/>
    <w:rsid w:val="00F92C54"/>
    <w:rsid w:val="00FA7487"/>
    <w:rsid w:val="00FB0D53"/>
    <w:rsid w:val="00FB1A5D"/>
    <w:rsid w:val="00FB1F22"/>
    <w:rsid w:val="00FC5F1E"/>
    <w:rsid w:val="00FD1A14"/>
    <w:rsid w:val="00FD1D52"/>
    <w:rsid w:val="00FD2F50"/>
    <w:rsid w:val="00FF4F62"/>
    <w:rsid w:val="00FF6546"/>
    <w:rsid w:val="00FF659C"/>
    <w:rsid w:val="00FF6F1A"/>
    <w:rsid w:val="00FF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610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271"/>
    <w:pPr>
      <w:spacing w:after="200" w:line="276" w:lineRule="auto"/>
    </w:pPr>
    <w:rPr>
      <w:sz w:val="22"/>
      <w:szCs w:val="22"/>
    </w:rPr>
  </w:style>
  <w:style w:type="paragraph" w:styleId="Heading3">
    <w:name w:val="heading 3"/>
    <w:basedOn w:val="Normal"/>
    <w:next w:val="Normal"/>
    <w:link w:val="Heading3Char"/>
    <w:qFormat/>
    <w:rsid w:val="000E02D3"/>
    <w:pPr>
      <w:keepNext/>
      <w:spacing w:after="0" w:line="240" w:lineRule="auto"/>
      <w:outlineLvl w:val="2"/>
    </w:pPr>
    <w:rPr>
      <w:rFonts w:ascii="Arial" w:eastAsia="Times New Roman" w:hAnsi="Arial"/>
      <w:sz w:val="32"/>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1F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1FF9"/>
  </w:style>
  <w:style w:type="paragraph" w:styleId="Footer">
    <w:name w:val="footer"/>
    <w:basedOn w:val="Normal"/>
    <w:link w:val="FooterChar"/>
    <w:uiPriority w:val="99"/>
    <w:unhideWhenUsed/>
    <w:rsid w:val="00021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FF9"/>
  </w:style>
  <w:style w:type="paragraph" w:styleId="NoSpacing">
    <w:name w:val="No Spacing"/>
    <w:uiPriority w:val="1"/>
    <w:qFormat/>
    <w:rsid w:val="00021FF9"/>
    <w:rPr>
      <w:sz w:val="22"/>
      <w:szCs w:val="22"/>
    </w:rPr>
  </w:style>
  <w:style w:type="paragraph" w:styleId="BalloonText">
    <w:name w:val="Balloon Text"/>
    <w:basedOn w:val="Normal"/>
    <w:link w:val="BalloonTextChar"/>
    <w:uiPriority w:val="99"/>
    <w:semiHidden/>
    <w:unhideWhenUsed/>
    <w:rsid w:val="00C22C7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22C73"/>
    <w:rPr>
      <w:rFonts w:ascii="Tahoma" w:hAnsi="Tahoma" w:cs="Tahoma"/>
      <w:sz w:val="16"/>
      <w:szCs w:val="16"/>
    </w:rPr>
  </w:style>
  <w:style w:type="character" w:customStyle="1" w:styleId="Heading3Char">
    <w:name w:val="Heading 3 Char"/>
    <w:link w:val="Heading3"/>
    <w:rsid w:val="000E02D3"/>
    <w:rPr>
      <w:rFonts w:ascii="Arial" w:eastAsia="Times New Roman" w:hAnsi="Arial"/>
      <w:sz w:val="32"/>
      <w:u w:val="single"/>
    </w:rPr>
  </w:style>
  <w:style w:type="table" w:styleId="TableGrid">
    <w:name w:val="Table Grid"/>
    <w:basedOn w:val="TableNormal"/>
    <w:uiPriority w:val="59"/>
    <w:rsid w:val="00BE0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04C7"/>
    <w:pPr>
      <w:ind w:left="720"/>
    </w:pPr>
  </w:style>
  <w:style w:type="character" w:customStyle="1" w:styleId="apple-converted-space">
    <w:name w:val="apple-converted-space"/>
    <w:basedOn w:val="DefaultParagraphFont"/>
    <w:rsid w:val="00E27381"/>
  </w:style>
  <w:style w:type="character" w:styleId="Hyperlink">
    <w:name w:val="Hyperlink"/>
    <w:basedOn w:val="DefaultParagraphFont"/>
    <w:uiPriority w:val="99"/>
    <w:unhideWhenUsed/>
    <w:rsid w:val="00665D0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271"/>
    <w:pPr>
      <w:spacing w:after="200" w:line="276" w:lineRule="auto"/>
    </w:pPr>
    <w:rPr>
      <w:sz w:val="22"/>
      <w:szCs w:val="22"/>
    </w:rPr>
  </w:style>
  <w:style w:type="paragraph" w:styleId="Heading3">
    <w:name w:val="heading 3"/>
    <w:basedOn w:val="Normal"/>
    <w:next w:val="Normal"/>
    <w:link w:val="Heading3Char"/>
    <w:qFormat/>
    <w:rsid w:val="000E02D3"/>
    <w:pPr>
      <w:keepNext/>
      <w:spacing w:after="0" w:line="240" w:lineRule="auto"/>
      <w:outlineLvl w:val="2"/>
    </w:pPr>
    <w:rPr>
      <w:rFonts w:ascii="Arial" w:eastAsia="Times New Roman" w:hAnsi="Arial"/>
      <w:sz w:val="32"/>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1F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1FF9"/>
  </w:style>
  <w:style w:type="paragraph" w:styleId="Footer">
    <w:name w:val="footer"/>
    <w:basedOn w:val="Normal"/>
    <w:link w:val="FooterChar"/>
    <w:uiPriority w:val="99"/>
    <w:unhideWhenUsed/>
    <w:rsid w:val="00021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FF9"/>
  </w:style>
  <w:style w:type="paragraph" w:styleId="NoSpacing">
    <w:name w:val="No Spacing"/>
    <w:uiPriority w:val="1"/>
    <w:qFormat/>
    <w:rsid w:val="00021FF9"/>
    <w:rPr>
      <w:sz w:val="22"/>
      <w:szCs w:val="22"/>
    </w:rPr>
  </w:style>
  <w:style w:type="paragraph" w:styleId="BalloonText">
    <w:name w:val="Balloon Text"/>
    <w:basedOn w:val="Normal"/>
    <w:link w:val="BalloonTextChar"/>
    <w:uiPriority w:val="99"/>
    <w:semiHidden/>
    <w:unhideWhenUsed/>
    <w:rsid w:val="00C22C7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22C73"/>
    <w:rPr>
      <w:rFonts w:ascii="Tahoma" w:hAnsi="Tahoma" w:cs="Tahoma"/>
      <w:sz w:val="16"/>
      <w:szCs w:val="16"/>
    </w:rPr>
  </w:style>
  <w:style w:type="character" w:customStyle="1" w:styleId="Heading3Char">
    <w:name w:val="Heading 3 Char"/>
    <w:link w:val="Heading3"/>
    <w:rsid w:val="000E02D3"/>
    <w:rPr>
      <w:rFonts w:ascii="Arial" w:eastAsia="Times New Roman" w:hAnsi="Arial"/>
      <w:sz w:val="32"/>
      <w:u w:val="single"/>
    </w:rPr>
  </w:style>
  <w:style w:type="table" w:styleId="TableGrid">
    <w:name w:val="Table Grid"/>
    <w:basedOn w:val="TableNormal"/>
    <w:uiPriority w:val="59"/>
    <w:rsid w:val="00BE0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04C7"/>
    <w:pPr>
      <w:ind w:left="720"/>
    </w:pPr>
  </w:style>
  <w:style w:type="character" w:customStyle="1" w:styleId="apple-converted-space">
    <w:name w:val="apple-converted-space"/>
    <w:basedOn w:val="DefaultParagraphFont"/>
    <w:rsid w:val="00E27381"/>
  </w:style>
  <w:style w:type="character" w:styleId="Hyperlink">
    <w:name w:val="Hyperlink"/>
    <w:basedOn w:val="DefaultParagraphFont"/>
    <w:uiPriority w:val="99"/>
    <w:unhideWhenUsed/>
    <w:rsid w:val="00665D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07901">
      <w:bodyDiv w:val="1"/>
      <w:marLeft w:val="0"/>
      <w:marRight w:val="0"/>
      <w:marTop w:val="0"/>
      <w:marBottom w:val="0"/>
      <w:divBdr>
        <w:top w:val="none" w:sz="0" w:space="0" w:color="auto"/>
        <w:left w:val="none" w:sz="0" w:space="0" w:color="auto"/>
        <w:bottom w:val="none" w:sz="0" w:space="0" w:color="auto"/>
        <w:right w:val="none" w:sz="0" w:space="0" w:color="auto"/>
      </w:divBdr>
      <w:divsChild>
        <w:div w:id="17052253">
          <w:marLeft w:val="374"/>
          <w:marRight w:val="0"/>
          <w:marTop w:val="192"/>
          <w:marBottom w:val="0"/>
          <w:divBdr>
            <w:top w:val="none" w:sz="0" w:space="0" w:color="auto"/>
            <w:left w:val="none" w:sz="0" w:space="0" w:color="auto"/>
            <w:bottom w:val="none" w:sz="0" w:space="0" w:color="auto"/>
            <w:right w:val="none" w:sz="0" w:space="0" w:color="auto"/>
          </w:divBdr>
        </w:div>
        <w:div w:id="323290037">
          <w:marLeft w:val="374"/>
          <w:marRight w:val="0"/>
          <w:marTop w:val="192"/>
          <w:marBottom w:val="0"/>
          <w:divBdr>
            <w:top w:val="none" w:sz="0" w:space="0" w:color="auto"/>
            <w:left w:val="none" w:sz="0" w:space="0" w:color="auto"/>
            <w:bottom w:val="none" w:sz="0" w:space="0" w:color="auto"/>
            <w:right w:val="none" w:sz="0" w:space="0" w:color="auto"/>
          </w:divBdr>
        </w:div>
        <w:div w:id="574707843">
          <w:marLeft w:val="374"/>
          <w:marRight w:val="0"/>
          <w:marTop w:val="192"/>
          <w:marBottom w:val="0"/>
          <w:divBdr>
            <w:top w:val="none" w:sz="0" w:space="0" w:color="auto"/>
            <w:left w:val="none" w:sz="0" w:space="0" w:color="auto"/>
            <w:bottom w:val="none" w:sz="0" w:space="0" w:color="auto"/>
            <w:right w:val="none" w:sz="0" w:space="0" w:color="auto"/>
          </w:divBdr>
        </w:div>
        <w:div w:id="956568593">
          <w:marLeft w:val="374"/>
          <w:marRight w:val="0"/>
          <w:marTop w:val="192"/>
          <w:marBottom w:val="0"/>
          <w:divBdr>
            <w:top w:val="none" w:sz="0" w:space="0" w:color="auto"/>
            <w:left w:val="none" w:sz="0" w:space="0" w:color="auto"/>
            <w:bottom w:val="none" w:sz="0" w:space="0" w:color="auto"/>
            <w:right w:val="none" w:sz="0" w:space="0" w:color="auto"/>
          </w:divBdr>
        </w:div>
        <w:div w:id="1119568911">
          <w:marLeft w:val="374"/>
          <w:marRight w:val="0"/>
          <w:marTop w:val="192"/>
          <w:marBottom w:val="0"/>
          <w:divBdr>
            <w:top w:val="none" w:sz="0" w:space="0" w:color="auto"/>
            <w:left w:val="none" w:sz="0" w:space="0" w:color="auto"/>
            <w:bottom w:val="none" w:sz="0" w:space="0" w:color="auto"/>
            <w:right w:val="none" w:sz="0" w:space="0" w:color="auto"/>
          </w:divBdr>
        </w:div>
        <w:div w:id="1165584554">
          <w:marLeft w:val="374"/>
          <w:marRight w:val="0"/>
          <w:marTop w:val="192"/>
          <w:marBottom w:val="0"/>
          <w:divBdr>
            <w:top w:val="none" w:sz="0" w:space="0" w:color="auto"/>
            <w:left w:val="none" w:sz="0" w:space="0" w:color="auto"/>
            <w:bottom w:val="none" w:sz="0" w:space="0" w:color="auto"/>
            <w:right w:val="none" w:sz="0" w:space="0" w:color="auto"/>
          </w:divBdr>
        </w:div>
        <w:div w:id="1431702070">
          <w:marLeft w:val="374"/>
          <w:marRight w:val="0"/>
          <w:marTop w:val="192"/>
          <w:marBottom w:val="0"/>
          <w:divBdr>
            <w:top w:val="none" w:sz="0" w:space="0" w:color="auto"/>
            <w:left w:val="none" w:sz="0" w:space="0" w:color="auto"/>
            <w:bottom w:val="none" w:sz="0" w:space="0" w:color="auto"/>
            <w:right w:val="none" w:sz="0" w:space="0" w:color="auto"/>
          </w:divBdr>
        </w:div>
        <w:div w:id="1982808912">
          <w:marLeft w:val="374"/>
          <w:marRight w:val="0"/>
          <w:marTop w:val="192"/>
          <w:marBottom w:val="0"/>
          <w:divBdr>
            <w:top w:val="none" w:sz="0" w:space="0" w:color="auto"/>
            <w:left w:val="none" w:sz="0" w:space="0" w:color="auto"/>
            <w:bottom w:val="none" w:sz="0" w:space="0" w:color="auto"/>
            <w:right w:val="none" w:sz="0" w:space="0" w:color="auto"/>
          </w:divBdr>
        </w:div>
        <w:div w:id="1983345038">
          <w:marLeft w:val="374"/>
          <w:marRight w:val="0"/>
          <w:marTop w:val="192"/>
          <w:marBottom w:val="0"/>
          <w:divBdr>
            <w:top w:val="none" w:sz="0" w:space="0" w:color="auto"/>
            <w:left w:val="none" w:sz="0" w:space="0" w:color="auto"/>
            <w:bottom w:val="none" w:sz="0" w:space="0" w:color="auto"/>
            <w:right w:val="none" w:sz="0" w:space="0" w:color="auto"/>
          </w:divBdr>
        </w:div>
      </w:divsChild>
    </w:div>
    <w:div w:id="50422632">
      <w:bodyDiv w:val="1"/>
      <w:marLeft w:val="0"/>
      <w:marRight w:val="0"/>
      <w:marTop w:val="0"/>
      <w:marBottom w:val="0"/>
      <w:divBdr>
        <w:top w:val="none" w:sz="0" w:space="0" w:color="auto"/>
        <w:left w:val="none" w:sz="0" w:space="0" w:color="auto"/>
        <w:bottom w:val="none" w:sz="0" w:space="0" w:color="auto"/>
        <w:right w:val="none" w:sz="0" w:space="0" w:color="auto"/>
      </w:divBdr>
      <w:divsChild>
        <w:div w:id="412168322">
          <w:marLeft w:val="374"/>
          <w:marRight w:val="0"/>
          <w:marTop w:val="288"/>
          <w:marBottom w:val="0"/>
          <w:divBdr>
            <w:top w:val="none" w:sz="0" w:space="0" w:color="auto"/>
            <w:left w:val="none" w:sz="0" w:space="0" w:color="auto"/>
            <w:bottom w:val="none" w:sz="0" w:space="0" w:color="auto"/>
            <w:right w:val="none" w:sz="0" w:space="0" w:color="auto"/>
          </w:divBdr>
        </w:div>
        <w:div w:id="1123889324">
          <w:marLeft w:val="374"/>
          <w:marRight w:val="0"/>
          <w:marTop w:val="288"/>
          <w:marBottom w:val="0"/>
          <w:divBdr>
            <w:top w:val="none" w:sz="0" w:space="0" w:color="auto"/>
            <w:left w:val="none" w:sz="0" w:space="0" w:color="auto"/>
            <w:bottom w:val="none" w:sz="0" w:space="0" w:color="auto"/>
            <w:right w:val="none" w:sz="0" w:space="0" w:color="auto"/>
          </w:divBdr>
        </w:div>
        <w:div w:id="1200509701">
          <w:marLeft w:val="374"/>
          <w:marRight w:val="0"/>
          <w:marTop w:val="288"/>
          <w:marBottom w:val="0"/>
          <w:divBdr>
            <w:top w:val="none" w:sz="0" w:space="0" w:color="auto"/>
            <w:left w:val="none" w:sz="0" w:space="0" w:color="auto"/>
            <w:bottom w:val="none" w:sz="0" w:space="0" w:color="auto"/>
            <w:right w:val="none" w:sz="0" w:space="0" w:color="auto"/>
          </w:divBdr>
        </w:div>
      </w:divsChild>
    </w:div>
    <w:div w:id="76942287">
      <w:bodyDiv w:val="1"/>
      <w:marLeft w:val="0"/>
      <w:marRight w:val="0"/>
      <w:marTop w:val="0"/>
      <w:marBottom w:val="0"/>
      <w:divBdr>
        <w:top w:val="none" w:sz="0" w:space="0" w:color="auto"/>
        <w:left w:val="none" w:sz="0" w:space="0" w:color="auto"/>
        <w:bottom w:val="none" w:sz="0" w:space="0" w:color="auto"/>
        <w:right w:val="none" w:sz="0" w:space="0" w:color="auto"/>
      </w:divBdr>
      <w:divsChild>
        <w:div w:id="507404915">
          <w:marLeft w:val="374"/>
          <w:marRight w:val="0"/>
          <w:marTop w:val="288"/>
          <w:marBottom w:val="0"/>
          <w:divBdr>
            <w:top w:val="none" w:sz="0" w:space="0" w:color="auto"/>
            <w:left w:val="none" w:sz="0" w:space="0" w:color="auto"/>
            <w:bottom w:val="none" w:sz="0" w:space="0" w:color="auto"/>
            <w:right w:val="none" w:sz="0" w:space="0" w:color="auto"/>
          </w:divBdr>
        </w:div>
        <w:div w:id="1635140864">
          <w:marLeft w:val="374"/>
          <w:marRight w:val="0"/>
          <w:marTop w:val="288"/>
          <w:marBottom w:val="0"/>
          <w:divBdr>
            <w:top w:val="none" w:sz="0" w:space="0" w:color="auto"/>
            <w:left w:val="none" w:sz="0" w:space="0" w:color="auto"/>
            <w:bottom w:val="none" w:sz="0" w:space="0" w:color="auto"/>
            <w:right w:val="none" w:sz="0" w:space="0" w:color="auto"/>
          </w:divBdr>
        </w:div>
        <w:div w:id="331875872">
          <w:marLeft w:val="374"/>
          <w:marRight w:val="0"/>
          <w:marTop w:val="288"/>
          <w:marBottom w:val="0"/>
          <w:divBdr>
            <w:top w:val="none" w:sz="0" w:space="0" w:color="auto"/>
            <w:left w:val="none" w:sz="0" w:space="0" w:color="auto"/>
            <w:bottom w:val="none" w:sz="0" w:space="0" w:color="auto"/>
            <w:right w:val="none" w:sz="0" w:space="0" w:color="auto"/>
          </w:divBdr>
        </w:div>
        <w:div w:id="1646936389">
          <w:marLeft w:val="374"/>
          <w:marRight w:val="0"/>
          <w:marTop w:val="288"/>
          <w:marBottom w:val="0"/>
          <w:divBdr>
            <w:top w:val="none" w:sz="0" w:space="0" w:color="auto"/>
            <w:left w:val="none" w:sz="0" w:space="0" w:color="auto"/>
            <w:bottom w:val="none" w:sz="0" w:space="0" w:color="auto"/>
            <w:right w:val="none" w:sz="0" w:space="0" w:color="auto"/>
          </w:divBdr>
        </w:div>
        <w:div w:id="1957369048">
          <w:marLeft w:val="374"/>
          <w:marRight w:val="0"/>
          <w:marTop w:val="288"/>
          <w:marBottom w:val="0"/>
          <w:divBdr>
            <w:top w:val="none" w:sz="0" w:space="0" w:color="auto"/>
            <w:left w:val="none" w:sz="0" w:space="0" w:color="auto"/>
            <w:bottom w:val="none" w:sz="0" w:space="0" w:color="auto"/>
            <w:right w:val="none" w:sz="0" w:space="0" w:color="auto"/>
          </w:divBdr>
        </w:div>
        <w:div w:id="633949768">
          <w:marLeft w:val="374"/>
          <w:marRight w:val="0"/>
          <w:marTop w:val="288"/>
          <w:marBottom w:val="0"/>
          <w:divBdr>
            <w:top w:val="none" w:sz="0" w:space="0" w:color="auto"/>
            <w:left w:val="none" w:sz="0" w:space="0" w:color="auto"/>
            <w:bottom w:val="none" w:sz="0" w:space="0" w:color="auto"/>
            <w:right w:val="none" w:sz="0" w:space="0" w:color="auto"/>
          </w:divBdr>
        </w:div>
        <w:div w:id="1389650651">
          <w:marLeft w:val="374"/>
          <w:marRight w:val="0"/>
          <w:marTop w:val="288"/>
          <w:marBottom w:val="0"/>
          <w:divBdr>
            <w:top w:val="none" w:sz="0" w:space="0" w:color="auto"/>
            <w:left w:val="none" w:sz="0" w:space="0" w:color="auto"/>
            <w:bottom w:val="none" w:sz="0" w:space="0" w:color="auto"/>
            <w:right w:val="none" w:sz="0" w:space="0" w:color="auto"/>
          </w:divBdr>
        </w:div>
      </w:divsChild>
    </w:div>
    <w:div w:id="90904250">
      <w:bodyDiv w:val="1"/>
      <w:marLeft w:val="0"/>
      <w:marRight w:val="0"/>
      <w:marTop w:val="0"/>
      <w:marBottom w:val="0"/>
      <w:divBdr>
        <w:top w:val="none" w:sz="0" w:space="0" w:color="auto"/>
        <w:left w:val="none" w:sz="0" w:space="0" w:color="auto"/>
        <w:bottom w:val="none" w:sz="0" w:space="0" w:color="auto"/>
        <w:right w:val="none" w:sz="0" w:space="0" w:color="auto"/>
      </w:divBdr>
      <w:divsChild>
        <w:div w:id="1723863261">
          <w:marLeft w:val="374"/>
          <w:marRight w:val="0"/>
          <w:marTop w:val="240"/>
          <w:marBottom w:val="0"/>
          <w:divBdr>
            <w:top w:val="none" w:sz="0" w:space="0" w:color="auto"/>
            <w:left w:val="none" w:sz="0" w:space="0" w:color="auto"/>
            <w:bottom w:val="none" w:sz="0" w:space="0" w:color="auto"/>
            <w:right w:val="none" w:sz="0" w:space="0" w:color="auto"/>
          </w:divBdr>
        </w:div>
        <w:div w:id="264578146">
          <w:marLeft w:val="374"/>
          <w:marRight w:val="0"/>
          <w:marTop w:val="240"/>
          <w:marBottom w:val="0"/>
          <w:divBdr>
            <w:top w:val="none" w:sz="0" w:space="0" w:color="auto"/>
            <w:left w:val="none" w:sz="0" w:space="0" w:color="auto"/>
            <w:bottom w:val="none" w:sz="0" w:space="0" w:color="auto"/>
            <w:right w:val="none" w:sz="0" w:space="0" w:color="auto"/>
          </w:divBdr>
        </w:div>
        <w:div w:id="391583014">
          <w:marLeft w:val="374"/>
          <w:marRight w:val="0"/>
          <w:marTop w:val="240"/>
          <w:marBottom w:val="0"/>
          <w:divBdr>
            <w:top w:val="none" w:sz="0" w:space="0" w:color="auto"/>
            <w:left w:val="none" w:sz="0" w:space="0" w:color="auto"/>
            <w:bottom w:val="none" w:sz="0" w:space="0" w:color="auto"/>
            <w:right w:val="none" w:sz="0" w:space="0" w:color="auto"/>
          </w:divBdr>
        </w:div>
        <w:div w:id="702678723">
          <w:marLeft w:val="374"/>
          <w:marRight w:val="0"/>
          <w:marTop w:val="240"/>
          <w:marBottom w:val="0"/>
          <w:divBdr>
            <w:top w:val="none" w:sz="0" w:space="0" w:color="auto"/>
            <w:left w:val="none" w:sz="0" w:space="0" w:color="auto"/>
            <w:bottom w:val="none" w:sz="0" w:space="0" w:color="auto"/>
            <w:right w:val="none" w:sz="0" w:space="0" w:color="auto"/>
          </w:divBdr>
        </w:div>
        <w:div w:id="1931618745">
          <w:marLeft w:val="374"/>
          <w:marRight w:val="0"/>
          <w:marTop w:val="240"/>
          <w:marBottom w:val="0"/>
          <w:divBdr>
            <w:top w:val="none" w:sz="0" w:space="0" w:color="auto"/>
            <w:left w:val="none" w:sz="0" w:space="0" w:color="auto"/>
            <w:bottom w:val="none" w:sz="0" w:space="0" w:color="auto"/>
            <w:right w:val="none" w:sz="0" w:space="0" w:color="auto"/>
          </w:divBdr>
        </w:div>
        <w:div w:id="1239679532">
          <w:marLeft w:val="374"/>
          <w:marRight w:val="0"/>
          <w:marTop w:val="240"/>
          <w:marBottom w:val="0"/>
          <w:divBdr>
            <w:top w:val="none" w:sz="0" w:space="0" w:color="auto"/>
            <w:left w:val="none" w:sz="0" w:space="0" w:color="auto"/>
            <w:bottom w:val="none" w:sz="0" w:space="0" w:color="auto"/>
            <w:right w:val="none" w:sz="0" w:space="0" w:color="auto"/>
          </w:divBdr>
        </w:div>
        <w:div w:id="206069663">
          <w:marLeft w:val="374"/>
          <w:marRight w:val="0"/>
          <w:marTop w:val="240"/>
          <w:marBottom w:val="0"/>
          <w:divBdr>
            <w:top w:val="none" w:sz="0" w:space="0" w:color="auto"/>
            <w:left w:val="none" w:sz="0" w:space="0" w:color="auto"/>
            <w:bottom w:val="none" w:sz="0" w:space="0" w:color="auto"/>
            <w:right w:val="none" w:sz="0" w:space="0" w:color="auto"/>
          </w:divBdr>
        </w:div>
      </w:divsChild>
    </w:div>
    <w:div w:id="122624279">
      <w:bodyDiv w:val="1"/>
      <w:marLeft w:val="0"/>
      <w:marRight w:val="0"/>
      <w:marTop w:val="0"/>
      <w:marBottom w:val="0"/>
      <w:divBdr>
        <w:top w:val="none" w:sz="0" w:space="0" w:color="auto"/>
        <w:left w:val="none" w:sz="0" w:space="0" w:color="auto"/>
        <w:bottom w:val="none" w:sz="0" w:space="0" w:color="auto"/>
        <w:right w:val="none" w:sz="0" w:space="0" w:color="auto"/>
      </w:divBdr>
      <w:divsChild>
        <w:div w:id="991178848">
          <w:marLeft w:val="374"/>
          <w:marRight w:val="0"/>
          <w:marTop w:val="288"/>
          <w:marBottom w:val="0"/>
          <w:divBdr>
            <w:top w:val="none" w:sz="0" w:space="0" w:color="auto"/>
            <w:left w:val="none" w:sz="0" w:space="0" w:color="auto"/>
            <w:bottom w:val="none" w:sz="0" w:space="0" w:color="auto"/>
            <w:right w:val="none" w:sz="0" w:space="0" w:color="auto"/>
          </w:divBdr>
        </w:div>
        <w:div w:id="1893078786">
          <w:marLeft w:val="374"/>
          <w:marRight w:val="0"/>
          <w:marTop w:val="288"/>
          <w:marBottom w:val="0"/>
          <w:divBdr>
            <w:top w:val="none" w:sz="0" w:space="0" w:color="auto"/>
            <w:left w:val="none" w:sz="0" w:space="0" w:color="auto"/>
            <w:bottom w:val="none" w:sz="0" w:space="0" w:color="auto"/>
            <w:right w:val="none" w:sz="0" w:space="0" w:color="auto"/>
          </w:divBdr>
        </w:div>
        <w:div w:id="692850753">
          <w:marLeft w:val="374"/>
          <w:marRight w:val="0"/>
          <w:marTop w:val="288"/>
          <w:marBottom w:val="0"/>
          <w:divBdr>
            <w:top w:val="none" w:sz="0" w:space="0" w:color="auto"/>
            <w:left w:val="none" w:sz="0" w:space="0" w:color="auto"/>
            <w:bottom w:val="none" w:sz="0" w:space="0" w:color="auto"/>
            <w:right w:val="none" w:sz="0" w:space="0" w:color="auto"/>
          </w:divBdr>
        </w:div>
        <w:div w:id="220139104">
          <w:marLeft w:val="374"/>
          <w:marRight w:val="0"/>
          <w:marTop w:val="288"/>
          <w:marBottom w:val="0"/>
          <w:divBdr>
            <w:top w:val="none" w:sz="0" w:space="0" w:color="auto"/>
            <w:left w:val="none" w:sz="0" w:space="0" w:color="auto"/>
            <w:bottom w:val="none" w:sz="0" w:space="0" w:color="auto"/>
            <w:right w:val="none" w:sz="0" w:space="0" w:color="auto"/>
          </w:divBdr>
        </w:div>
      </w:divsChild>
    </w:div>
    <w:div w:id="184053523">
      <w:bodyDiv w:val="1"/>
      <w:marLeft w:val="0"/>
      <w:marRight w:val="0"/>
      <w:marTop w:val="0"/>
      <w:marBottom w:val="0"/>
      <w:divBdr>
        <w:top w:val="none" w:sz="0" w:space="0" w:color="auto"/>
        <w:left w:val="none" w:sz="0" w:space="0" w:color="auto"/>
        <w:bottom w:val="none" w:sz="0" w:space="0" w:color="auto"/>
        <w:right w:val="none" w:sz="0" w:space="0" w:color="auto"/>
      </w:divBdr>
      <w:divsChild>
        <w:div w:id="145829997">
          <w:marLeft w:val="374"/>
          <w:marRight w:val="0"/>
          <w:marTop w:val="240"/>
          <w:marBottom w:val="0"/>
          <w:divBdr>
            <w:top w:val="none" w:sz="0" w:space="0" w:color="auto"/>
            <w:left w:val="none" w:sz="0" w:space="0" w:color="auto"/>
            <w:bottom w:val="none" w:sz="0" w:space="0" w:color="auto"/>
            <w:right w:val="none" w:sz="0" w:space="0" w:color="auto"/>
          </w:divBdr>
        </w:div>
        <w:div w:id="629091700">
          <w:marLeft w:val="374"/>
          <w:marRight w:val="0"/>
          <w:marTop w:val="240"/>
          <w:marBottom w:val="0"/>
          <w:divBdr>
            <w:top w:val="none" w:sz="0" w:space="0" w:color="auto"/>
            <w:left w:val="none" w:sz="0" w:space="0" w:color="auto"/>
            <w:bottom w:val="none" w:sz="0" w:space="0" w:color="auto"/>
            <w:right w:val="none" w:sz="0" w:space="0" w:color="auto"/>
          </w:divBdr>
        </w:div>
        <w:div w:id="1281688695">
          <w:marLeft w:val="374"/>
          <w:marRight w:val="0"/>
          <w:marTop w:val="240"/>
          <w:marBottom w:val="0"/>
          <w:divBdr>
            <w:top w:val="none" w:sz="0" w:space="0" w:color="auto"/>
            <w:left w:val="none" w:sz="0" w:space="0" w:color="auto"/>
            <w:bottom w:val="none" w:sz="0" w:space="0" w:color="auto"/>
            <w:right w:val="none" w:sz="0" w:space="0" w:color="auto"/>
          </w:divBdr>
        </w:div>
        <w:div w:id="1638216818">
          <w:marLeft w:val="374"/>
          <w:marRight w:val="0"/>
          <w:marTop w:val="240"/>
          <w:marBottom w:val="0"/>
          <w:divBdr>
            <w:top w:val="none" w:sz="0" w:space="0" w:color="auto"/>
            <w:left w:val="none" w:sz="0" w:space="0" w:color="auto"/>
            <w:bottom w:val="none" w:sz="0" w:space="0" w:color="auto"/>
            <w:right w:val="none" w:sz="0" w:space="0" w:color="auto"/>
          </w:divBdr>
        </w:div>
        <w:div w:id="1338190704">
          <w:marLeft w:val="374"/>
          <w:marRight w:val="0"/>
          <w:marTop w:val="240"/>
          <w:marBottom w:val="0"/>
          <w:divBdr>
            <w:top w:val="none" w:sz="0" w:space="0" w:color="auto"/>
            <w:left w:val="none" w:sz="0" w:space="0" w:color="auto"/>
            <w:bottom w:val="none" w:sz="0" w:space="0" w:color="auto"/>
            <w:right w:val="none" w:sz="0" w:space="0" w:color="auto"/>
          </w:divBdr>
        </w:div>
        <w:div w:id="1748726408">
          <w:marLeft w:val="374"/>
          <w:marRight w:val="0"/>
          <w:marTop w:val="240"/>
          <w:marBottom w:val="0"/>
          <w:divBdr>
            <w:top w:val="none" w:sz="0" w:space="0" w:color="auto"/>
            <w:left w:val="none" w:sz="0" w:space="0" w:color="auto"/>
            <w:bottom w:val="none" w:sz="0" w:space="0" w:color="auto"/>
            <w:right w:val="none" w:sz="0" w:space="0" w:color="auto"/>
          </w:divBdr>
        </w:div>
        <w:div w:id="2047171724">
          <w:marLeft w:val="374"/>
          <w:marRight w:val="0"/>
          <w:marTop w:val="240"/>
          <w:marBottom w:val="0"/>
          <w:divBdr>
            <w:top w:val="none" w:sz="0" w:space="0" w:color="auto"/>
            <w:left w:val="none" w:sz="0" w:space="0" w:color="auto"/>
            <w:bottom w:val="none" w:sz="0" w:space="0" w:color="auto"/>
            <w:right w:val="none" w:sz="0" w:space="0" w:color="auto"/>
          </w:divBdr>
        </w:div>
      </w:divsChild>
    </w:div>
    <w:div w:id="195125009">
      <w:bodyDiv w:val="1"/>
      <w:marLeft w:val="0"/>
      <w:marRight w:val="0"/>
      <w:marTop w:val="0"/>
      <w:marBottom w:val="0"/>
      <w:divBdr>
        <w:top w:val="none" w:sz="0" w:space="0" w:color="auto"/>
        <w:left w:val="none" w:sz="0" w:space="0" w:color="auto"/>
        <w:bottom w:val="none" w:sz="0" w:space="0" w:color="auto"/>
        <w:right w:val="none" w:sz="0" w:space="0" w:color="auto"/>
      </w:divBdr>
      <w:divsChild>
        <w:div w:id="1868903554">
          <w:marLeft w:val="374"/>
          <w:marRight w:val="0"/>
          <w:marTop w:val="264"/>
          <w:marBottom w:val="0"/>
          <w:divBdr>
            <w:top w:val="none" w:sz="0" w:space="0" w:color="auto"/>
            <w:left w:val="none" w:sz="0" w:space="0" w:color="auto"/>
            <w:bottom w:val="none" w:sz="0" w:space="0" w:color="auto"/>
            <w:right w:val="none" w:sz="0" w:space="0" w:color="auto"/>
          </w:divBdr>
        </w:div>
        <w:div w:id="800270156">
          <w:marLeft w:val="374"/>
          <w:marRight w:val="0"/>
          <w:marTop w:val="264"/>
          <w:marBottom w:val="0"/>
          <w:divBdr>
            <w:top w:val="none" w:sz="0" w:space="0" w:color="auto"/>
            <w:left w:val="none" w:sz="0" w:space="0" w:color="auto"/>
            <w:bottom w:val="none" w:sz="0" w:space="0" w:color="auto"/>
            <w:right w:val="none" w:sz="0" w:space="0" w:color="auto"/>
          </w:divBdr>
        </w:div>
        <w:div w:id="1369573469">
          <w:marLeft w:val="374"/>
          <w:marRight w:val="0"/>
          <w:marTop w:val="264"/>
          <w:marBottom w:val="0"/>
          <w:divBdr>
            <w:top w:val="none" w:sz="0" w:space="0" w:color="auto"/>
            <w:left w:val="none" w:sz="0" w:space="0" w:color="auto"/>
            <w:bottom w:val="none" w:sz="0" w:space="0" w:color="auto"/>
            <w:right w:val="none" w:sz="0" w:space="0" w:color="auto"/>
          </w:divBdr>
        </w:div>
        <w:div w:id="2042435612">
          <w:marLeft w:val="374"/>
          <w:marRight w:val="0"/>
          <w:marTop w:val="264"/>
          <w:marBottom w:val="0"/>
          <w:divBdr>
            <w:top w:val="none" w:sz="0" w:space="0" w:color="auto"/>
            <w:left w:val="none" w:sz="0" w:space="0" w:color="auto"/>
            <w:bottom w:val="none" w:sz="0" w:space="0" w:color="auto"/>
            <w:right w:val="none" w:sz="0" w:space="0" w:color="auto"/>
          </w:divBdr>
        </w:div>
        <w:div w:id="1251430733">
          <w:marLeft w:val="374"/>
          <w:marRight w:val="0"/>
          <w:marTop w:val="264"/>
          <w:marBottom w:val="0"/>
          <w:divBdr>
            <w:top w:val="none" w:sz="0" w:space="0" w:color="auto"/>
            <w:left w:val="none" w:sz="0" w:space="0" w:color="auto"/>
            <w:bottom w:val="none" w:sz="0" w:space="0" w:color="auto"/>
            <w:right w:val="none" w:sz="0" w:space="0" w:color="auto"/>
          </w:divBdr>
        </w:div>
        <w:div w:id="695737500">
          <w:marLeft w:val="374"/>
          <w:marRight w:val="0"/>
          <w:marTop w:val="264"/>
          <w:marBottom w:val="0"/>
          <w:divBdr>
            <w:top w:val="none" w:sz="0" w:space="0" w:color="auto"/>
            <w:left w:val="none" w:sz="0" w:space="0" w:color="auto"/>
            <w:bottom w:val="none" w:sz="0" w:space="0" w:color="auto"/>
            <w:right w:val="none" w:sz="0" w:space="0" w:color="auto"/>
          </w:divBdr>
        </w:div>
      </w:divsChild>
    </w:div>
    <w:div w:id="242185479">
      <w:bodyDiv w:val="1"/>
      <w:marLeft w:val="0"/>
      <w:marRight w:val="0"/>
      <w:marTop w:val="0"/>
      <w:marBottom w:val="0"/>
      <w:divBdr>
        <w:top w:val="none" w:sz="0" w:space="0" w:color="auto"/>
        <w:left w:val="none" w:sz="0" w:space="0" w:color="auto"/>
        <w:bottom w:val="none" w:sz="0" w:space="0" w:color="auto"/>
        <w:right w:val="none" w:sz="0" w:space="0" w:color="auto"/>
      </w:divBdr>
      <w:divsChild>
        <w:div w:id="792136540">
          <w:marLeft w:val="374"/>
          <w:marRight w:val="0"/>
          <w:marTop w:val="240"/>
          <w:marBottom w:val="0"/>
          <w:divBdr>
            <w:top w:val="none" w:sz="0" w:space="0" w:color="auto"/>
            <w:left w:val="none" w:sz="0" w:space="0" w:color="auto"/>
            <w:bottom w:val="none" w:sz="0" w:space="0" w:color="auto"/>
            <w:right w:val="none" w:sz="0" w:space="0" w:color="auto"/>
          </w:divBdr>
        </w:div>
        <w:div w:id="1062365196">
          <w:marLeft w:val="374"/>
          <w:marRight w:val="0"/>
          <w:marTop w:val="240"/>
          <w:marBottom w:val="0"/>
          <w:divBdr>
            <w:top w:val="none" w:sz="0" w:space="0" w:color="auto"/>
            <w:left w:val="none" w:sz="0" w:space="0" w:color="auto"/>
            <w:bottom w:val="none" w:sz="0" w:space="0" w:color="auto"/>
            <w:right w:val="none" w:sz="0" w:space="0" w:color="auto"/>
          </w:divBdr>
        </w:div>
        <w:div w:id="856114813">
          <w:marLeft w:val="374"/>
          <w:marRight w:val="0"/>
          <w:marTop w:val="240"/>
          <w:marBottom w:val="0"/>
          <w:divBdr>
            <w:top w:val="none" w:sz="0" w:space="0" w:color="auto"/>
            <w:left w:val="none" w:sz="0" w:space="0" w:color="auto"/>
            <w:bottom w:val="none" w:sz="0" w:space="0" w:color="auto"/>
            <w:right w:val="none" w:sz="0" w:space="0" w:color="auto"/>
          </w:divBdr>
        </w:div>
        <w:div w:id="1410078295">
          <w:marLeft w:val="374"/>
          <w:marRight w:val="0"/>
          <w:marTop w:val="240"/>
          <w:marBottom w:val="0"/>
          <w:divBdr>
            <w:top w:val="none" w:sz="0" w:space="0" w:color="auto"/>
            <w:left w:val="none" w:sz="0" w:space="0" w:color="auto"/>
            <w:bottom w:val="none" w:sz="0" w:space="0" w:color="auto"/>
            <w:right w:val="none" w:sz="0" w:space="0" w:color="auto"/>
          </w:divBdr>
        </w:div>
        <w:div w:id="954870944">
          <w:marLeft w:val="374"/>
          <w:marRight w:val="0"/>
          <w:marTop w:val="240"/>
          <w:marBottom w:val="0"/>
          <w:divBdr>
            <w:top w:val="none" w:sz="0" w:space="0" w:color="auto"/>
            <w:left w:val="none" w:sz="0" w:space="0" w:color="auto"/>
            <w:bottom w:val="none" w:sz="0" w:space="0" w:color="auto"/>
            <w:right w:val="none" w:sz="0" w:space="0" w:color="auto"/>
          </w:divBdr>
        </w:div>
        <w:div w:id="366444185">
          <w:marLeft w:val="374"/>
          <w:marRight w:val="0"/>
          <w:marTop w:val="240"/>
          <w:marBottom w:val="0"/>
          <w:divBdr>
            <w:top w:val="none" w:sz="0" w:space="0" w:color="auto"/>
            <w:left w:val="none" w:sz="0" w:space="0" w:color="auto"/>
            <w:bottom w:val="none" w:sz="0" w:space="0" w:color="auto"/>
            <w:right w:val="none" w:sz="0" w:space="0" w:color="auto"/>
          </w:divBdr>
        </w:div>
        <w:div w:id="831143315">
          <w:marLeft w:val="374"/>
          <w:marRight w:val="0"/>
          <w:marTop w:val="240"/>
          <w:marBottom w:val="0"/>
          <w:divBdr>
            <w:top w:val="none" w:sz="0" w:space="0" w:color="auto"/>
            <w:left w:val="none" w:sz="0" w:space="0" w:color="auto"/>
            <w:bottom w:val="none" w:sz="0" w:space="0" w:color="auto"/>
            <w:right w:val="none" w:sz="0" w:space="0" w:color="auto"/>
          </w:divBdr>
        </w:div>
        <w:div w:id="546994897">
          <w:marLeft w:val="374"/>
          <w:marRight w:val="0"/>
          <w:marTop w:val="240"/>
          <w:marBottom w:val="0"/>
          <w:divBdr>
            <w:top w:val="none" w:sz="0" w:space="0" w:color="auto"/>
            <w:left w:val="none" w:sz="0" w:space="0" w:color="auto"/>
            <w:bottom w:val="none" w:sz="0" w:space="0" w:color="auto"/>
            <w:right w:val="none" w:sz="0" w:space="0" w:color="auto"/>
          </w:divBdr>
        </w:div>
        <w:div w:id="466045014">
          <w:marLeft w:val="374"/>
          <w:marRight w:val="0"/>
          <w:marTop w:val="240"/>
          <w:marBottom w:val="0"/>
          <w:divBdr>
            <w:top w:val="none" w:sz="0" w:space="0" w:color="auto"/>
            <w:left w:val="none" w:sz="0" w:space="0" w:color="auto"/>
            <w:bottom w:val="none" w:sz="0" w:space="0" w:color="auto"/>
            <w:right w:val="none" w:sz="0" w:space="0" w:color="auto"/>
          </w:divBdr>
        </w:div>
        <w:div w:id="91514644">
          <w:marLeft w:val="374"/>
          <w:marRight w:val="0"/>
          <w:marTop w:val="240"/>
          <w:marBottom w:val="0"/>
          <w:divBdr>
            <w:top w:val="none" w:sz="0" w:space="0" w:color="auto"/>
            <w:left w:val="none" w:sz="0" w:space="0" w:color="auto"/>
            <w:bottom w:val="none" w:sz="0" w:space="0" w:color="auto"/>
            <w:right w:val="none" w:sz="0" w:space="0" w:color="auto"/>
          </w:divBdr>
        </w:div>
        <w:div w:id="155807545">
          <w:marLeft w:val="374"/>
          <w:marRight w:val="0"/>
          <w:marTop w:val="240"/>
          <w:marBottom w:val="0"/>
          <w:divBdr>
            <w:top w:val="none" w:sz="0" w:space="0" w:color="auto"/>
            <w:left w:val="none" w:sz="0" w:space="0" w:color="auto"/>
            <w:bottom w:val="none" w:sz="0" w:space="0" w:color="auto"/>
            <w:right w:val="none" w:sz="0" w:space="0" w:color="auto"/>
          </w:divBdr>
        </w:div>
      </w:divsChild>
    </w:div>
    <w:div w:id="321542944">
      <w:bodyDiv w:val="1"/>
      <w:marLeft w:val="0"/>
      <w:marRight w:val="0"/>
      <w:marTop w:val="0"/>
      <w:marBottom w:val="0"/>
      <w:divBdr>
        <w:top w:val="none" w:sz="0" w:space="0" w:color="auto"/>
        <w:left w:val="none" w:sz="0" w:space="0" w:color="auto"/>
        <w:bottom w:val="none" w:sz="0" w:space="0" w:color="auto"/>
        <w:right w:val="none" w:sz="0" w:space="0" w:color="auto"/>
      </w:divBdr>
    </w:div>
    <w:div w:id="473104734">
      <w:bodyDiv w:val="1"/>
      <w:marLeft w:val="0"/>
      <w:marRight w:val="0"/>
      <w:marTop w:val="0"/>
      <w:marBottom w:val="0"/>
      <w:divBdr>
        <w:top w:val="none" w:sz="0" w:space="0" w:color="auto"/>
        <w:left w:val="none" w:sz="0" w:space="0" w:color="auto"/>
        <w:bottom w:val="none" w:sz="0" w:space="0" w:color="auto"/>
        <w:right w:val="none" w:sz="0" w:space="0" w:color="auto"/>
      </w:divBdr>
      <w:divsChild>
        <w:div w:id="1029841536">
          <w:marLeft w:val="374"/>
          <w:marRight w:val="0"/>
          <w:marTop w:val="240"/>
          <w:marBottom w:val="0"/>
          <w:divBdr>
            <w:top w:val="none" w:sz="0" w:space="0" w:color="auto"/>
            <w:left w:val="none" w:sz="0" w:space="0" w:color="auto"/>
            <w:bottom w:val="none" w:sz="0" w:space="0" w:color="auto"/>
            <w:right w:val="none" w:sz="0" w:space="0" w:color="auto"/>
          </w:divBdr>
        </w:div>
        <w:div w:id="13656251">
          <w:marLeft w:val="374"/>
          <w:marRight w:val="0"/>
          <w:marTop w:val="240"/>
          <w:marBottom w:val="0"/>
          <w:divBdr>
            <w:top w:val="none" w:sz="0" w:space="0" w:color="auto"/>
            <w:left w:val="none" w:sz="0" w:space="0" w:color="auto"/>
            <w:bottom w:val="none" w:sz="0" w:space="0" w:color="auto"/>
            <w:right w:val="none" w:sz="0" w:space="0" w:color="auto"/>
          </w:divBdr>
        </w:div>
        <w:div w:id="718554736">
          <w:marLeft w:val="374"/>
          <w:marRight w:val="0"/>
          <w:marTop w:val="240"/>
          <w:marBottom w:val="0"/>
          <w:divBdr>
            <w:top w:val="none" w:sz="0" w:space="0" w:color="auto"/>
            <w:left w:val="none" w:sz="0" w:space="0" w:color="auto"/>
            <w:bottom w:val="none" w:sz="0" w:space="0" w:color="auto"/>
            <w:right w:val="none" w:sz="0" w:space="0" w:color="auto"/>
          </w:divBdr>
        </w:div>
        <w:div w:id="1872330715">
          <w:marLeft w:val="374"/>
          <w:marRight w:val="0"/>
          <w:marTop w:val="240"/>
          <w:marBottom w:val="0"/>
          <w:divBdr>
            <w:top w:val="none" w:sz="0" w:space="0" w:color="auto"/>
            <w:left w:val="none" w:sz="0" w:space="0" w:color="auto"/>
            <w:bottom w:val="none" w:sz="0" w:space="0" w:color="auto"/>
            <w:right w:val="none" w:sz="0" w:space="0" w:color="auto"/>
          </w:divBdr>
        </w:div>
        <w:div w:id="809369633">
          <w:marLeft w:val="374"/>
          <w:marRight w:val="0"/>
          <w:marTop w:val="240"/>
          <w:marBottom w:val="0"/>
          <w:divBdr>
            <w:top w:val="none" w:sz="0" w:space="0" w:color="auto"/>
            <w:left w:val="none" w:sz="0" w:space="0" w:color="auto"/>
            <w:bottom w:val="none" w:sz="0" w:space="0" w:color="auto"/>
            <w:right w:val="none" w:sz="0" w:space="0" w:color="auto"/>
          </w:divBdr>
        </w:div>
        <w:div w:id="821847054">
          <w:marLeft w:val="374"/>
          <w:marRight w:val="0"/>
          <w:marTop w:val="240"/>
          <w:marBottom w:val="0"/>
          <w:divBdr>
            <w:top w:val="none" w:sz="0" w:space="0" w:color="auto"/>
            <w:left w:val="none" w:sz="0" w:space="0" w:color="auto"/>
            <w:bottom w:val="none" w:sz="0" w:space="0" w:color="auto"/>
            <w:right w:val="none" w:sz="0" w:space="0" w:color="auto"/>
          </w:divBdr>
        </w:div>
      </w:divsChild>
    </w:div>
    <w:div w:id="487524420">
      <w:bodyDiv w:val="1"/>
      <w:marLeft w:val="0"/>
      <w:marRight w:val="0"/>
      <w:marTop w:val="0"/>
      <w:marBottom w:val="0"/>
      <w:divBdr>
        <w:top w:val="none" w:sz="0" w:space="0" w:color="auto"/>
        <w:left w:val="none" w:sz="0" w:space="0" w:color="auto"/>
        <w:bottom w:val="none" w:sz="0" w:space="0" w:color="auto"/>
        <w:right w:val="none" w:sz="0" w:space="0" w:color="auto"/>
      </w:divBdr>
      <w:divsChild>
        <w:div w:id="402484206">
          <w:marLeft w:val="374"/>
          <w:marRight w:val="0"/>
          <w:marTop w:val="288"/>
          <w:marBottom w:val="0"/>
          <w:divBdr>
            <w:top w:val="none" w:sz="0" w:space="0" w:color="auto"/>
            <w:left w:val="none" w:sz="0" w:space="0" w:color="auto"/>
            <w:bottom w:val="none" w:sz="0" w:space="0" w:color="auto"/>
            <w:right w:val="none" w:sz="0" w:space="0" w:color="auto"/>
          </w:divBdr>
        </w:div>
        <w:div w:id="448816334">
          <w:marLeft w:val="374"/>
          <w:marRight w:val="0"/>
          <w:marTop w:val="288"/>
          <w:marBottom w:val="0"/>
          <w:divBdr>
            <w:top w:val="none" w:sz="0" w:space="0" w:color="auto"/>
            <w:left w:val="none" w:sz="0" w:space="0" w:color="auto"/>
            <w:bottom w:val="none" w:sz="0" w:space="0" w:color="auto"/>
            <w:right w:val="none" w:sz="0" w:space="0" w:color="auto"/>
          </w:divBdr>
        </w:div>
        <w:div w:id="1017467115">
          <w:marLeft w:val="374"/>
          <w:marRight w:val="0"/>
          <w:marTop w:val="288"/>
          <w:marBottom w:val="0"/>
          <w:divBdr>
            <w:top w:val="none" w:sz="0" w:space="0" w:color="auto"/>
            <w:left w:val="none" w:sz="0" w:space="0" w:color="auto"/>
            <w:bottom w:val="none" w:sz="0" w:space="0" w:color="auto"/>
            <w:right w:val="none" w:sz="0" w:space="0" w:color="auto"/>
          </w:divBdr>
        </w:div>
        <w:div w:id="1724711186">
          <w:marLeft w:val="374"/>
          <w:marRight w:val="0"/>
          <w:marTop w:val="288"/>
          <w:marBottom w:val="0"/>
          <w:divBdr>
            <w:top w:val="none" w:sz="0" w:space="0" w:color="auto"/>
            <w:left w:val="none" w:sz="0" w:space="0" w:color="auto"/>
            <w:bottom w:val="none" w:sz="0" w:space="0" w:color="auto"/>
            <w:right w:val="none" w:sz="0" w:space="0" w:color="auto"/>
          </w:divBdr>
        </w:div>
      </w:divsChild>
    </w:div>
    <w:div w:id="528299403">
      <w:bodyDiv w:val="1"/>
      <w:marLeft w:val="0"/>
      <w:marRight w:val="0"/>
      <w:marTop w:val="0"/>
      <w:marBottom w:val="0"/>
      <w:divBdr>
        <w:top w:val="none" w:sz="0" w:space="0" w:color="auto"/>
        <w:left w:val="none" w:sz="0" w:space="0" w:color="auto"/>
        <w:bottom w:val="none" w:sz="0" w:space="0" w:color="auto"/>
        <w:right w:val="none" w:sz="0" w:space="0" w:color="auto"/>
      </w:divBdr>
    </w:div>
    <w:div w:id="599683397">
      <w:bodyDiv w:val="1"/>
      <w:marLeft w:val="0"/>
      <w:marRight w:val="0"/>
      <w:marTop w:val="0"/>
      <w:marBottom w:val="0"/>
      <w:divBdr>
        <w:top w:val="none" w:sz="0" w:space="0" w:color="auto"/>
        <w:left w:val="none" w:sz="0" w:space="0" w:color="auto"/>
        <w:bottom w:val="none" w:sz="0" w:space="0" w:color="auto"/>
        <w:right w:val="none" w:sz="0" w:space="0" w:color="auto"/>
      </w:divBdr>
    </w:div>
    <w:div w:id="970328185">
      <w:bodyDiv w:val="1"/>
      <w:marLeft w:val="0"/>
      <w:marRight w:val="0"/>
      <w:marTop w:val="0"/>
      <w:marBottom w:val="0"/>
      <w:divBdr>
        <w:top w:val="none" w:sz="0" w:space="0" w:color="auto"/>
        <w:left w:val="none" w:sz="0" w:space="0" w:color="auto"/>
        <w:bottom w:val="none" w:sz="0" w:space="0" w:color="auto"/>
        <w:right w:val="none" w:sz="0" w:space="0" w:color="auto"/>
      </w:divBdr>
      <w:divsChild>
        <w:div w:id="1781995634">
          <w:marLeft w:val="374"/>
          <w:marRight w:val="0"/>
          <w:marTop w:val="240"/>
          <w:marBottom w:val="0"/>
          <w:divBdr>
            <w:top w:val="none" w:sz="0" w:space="0" w:color="auto"/>
            <w:left w:val="none" w:sz="0" w:space="0" w:color="auto"/>
            <w:bottom w:val="none" w:sz="0" w:space="0" w:color="auto"/>
            <w:right w:val="none" w:sz="0" w:space="0" w:color="auto"/>
          </w:divBdr>
        </w:div>
        <w:div w:id="909265740">
          <w:marLeft w:val="374"/>
          <w:marRight w:val="0"/>
          <w:marTop w:val="240"/>
          <w:marBottom w:val="0"/>
          <w:divBdr>
            <w:top w:val="none" w:sz="0" w:space="0" w:color="auto"/>
            <w:left w:val="none" w:sz="0" w:space="0" w:color="auto"/>
            <w:bottom w:val="none" w:sz="0" w:space="0" w:color="auto"/>
            <w:right w:val="none" w:sz="0" w:space="0" w:color="auto"/>
          </w:divBdr>
        </w:div>
        <w:div w:id="2093818510">
          <w:marLeft w:val="374"/>
          <w:marRight w:val="0"/>
          <w:marTop w:val="240"/>
          <w:marBottom w:val="0"/>
          <w:divBdr>
            <w:top w:val="none" w:sz="0" w:space="0" w:color="auto"/>
            <w:left w:val="none" w:sz="0" w:space="0" w:color="auto"/>
            <w:bottom w:val="none" w:sz="0" w:space="0" w:color="auto"/>
            <w:right w:val="none" w:sz="0" w:space="0" w:color="auto"/>
          </w:divBdr>
        </w:div>
        <w:div w:id="1044872384">
          <w:marLeft w:val="374"/>
          <w:marRight w:val="0"/>
          <w:marTop w:val="240"/>
          <w:marBottom w:val="0"/>
          <w:divBdr>
            <w:top w:val="none" w:sz="0" w:space="0" w:color="auto"/>
            <w:left w:val="none" w:sz="0" w:space="0" w:color="auto"/>
            <w:bottom w:val="none" w:sz="0" w:space="0" w:color="auto"/>
            <w:right w:val="none" w:sz="0" w:space="0" w:color="auto"/>
          </w:divBdr>
        </w:div>
        <w:div w:id="131338316">
          <w:marLeft w:val="374"/>
          <w:marRight w:val="0"/>
          <w:marTop w:val="240"/>
          <w:marBottom w:val="0"/>
          <w:divBdr>
            <w:top w:val="none" w:sz="0" w:space="0" w:color="auto"/>
            <w:left w:val="none" w:sz="0" w:space="0" w:color="auto"/>
            <w:bottom w:val="none" w:sz="0" w:space="0" w:color="auto"/>
            <w:right w:val="none" w:sz="0" w:space="0" w:color="auto"/>
          </w:divBdr>
        </w:div>
      </w:divsChild>
    </w:div>
    <w:div w:id="982656957">
      <w:bodyDiv w:val="1"/>
      <w:marLeft w:val="0"/>
      <w:marRight w:val="0"/>
      <w:marTop w:val="0"/>
      <w:marBottom w:val="0"/>
      <w:divBdr>
        <w:top w:val="none" w:sz="0" w:space="0" w:color="auto"/>
        <w:left w:val="none" w:sz="0" w:space="0" w:color="auto"/>
        <w:bottom w:val="none" w:sz="0" w:space="0" w:color="auto"/>
        <w:right w:val="none" w:sz="0" w:space="0" w:color="auto"/>
      </w:divBdr>
      <w:divsChild>
        <w:div w:id="1537036878">
          <w:marLeft w:val="374"/>
          <w:marRight w:val="0"/>
          <w:marTop w:val="288"/>
          <w:marBottom w:val="0"/>
          <w:divBdr>
            <w:top w:val="none" w:sz="0" w:space="0" w:color="auto"/>
            <w:left w:val="none" w:sz="0" w:space="0" w:color="auto"/>
            <w:bottom w:val="none" w:sz="0" w:space="0" w:color="auto"/>
            <w:right w:val="none" w:sz="0" w:space="0" w:color="auto"/>
          </w:divBdr>
        </w:div>
        <w:div w:id="2029983093">
          <w:marLeft w:val="374"/>
          <w:marRight w:val="0"/>
          <w:marTop w:val="288"/>
          <w:marBottom w:val="0"/>
          <w:divBdr>
            <w:top w:val="none" w:sz="0" w:space="0" w:color="auto"/>
            <w:left w:val="none" w:sz="0" w:space="0" w:color="auto"/>
            <w:bottom w:val="none" w:sz="0" w:space="0" w:color="auto"/>
            <w:right w:val="none" w:sz="0" w:space="0" w:color="auto"/>
          </w:divBdr>
        </w:div>
        <w:div w:id="2087608698">
          <w:marLeft w:val="374"/>
          <w:marRight w:val="0"/>
          <w:marTop w:val="288"/>
          <w:marBottom w:val="0"/>
          <w:divBdr>
            <w:top w:val="none" w:sz="0" w:space="0" w:color="auto"/>
            <w:left w:val="none" w:sz="0" w:space="0" w:color="auto"/>
            <w:bottom w:val="none" w:sz="0" w:space="0" w:color="auto"/>
            <w:right w:val="none" w:sz="0" w:space="0" w:color="auto"/>
          </w:divBdr>
        </w:div>
      </w:divsChild>
    </w:div>
    <w:div w:id="1002585835">
      <w:bodyDiv w:val="1"/>
      <w:marLeft w:val="0"/>
      <w:marRight w:val="0"/>
      <w:marTop w:val="0"/>
      <w:marBottom w:val="0"/>
      <w:divBdr>
        <w:top w:val="none" w:sz="0" w:space="0" w:color="auto"/>
        <w:left w:val="none" w:sz="0" w:space="0" w:color="auto"/>
        <w:bottom w:val="none" w:sz="0" w:space="0" w:color="auto"/>
        <w:right w:val="none" w:sz="0" w:space="0" w:color="auto"/>
      </w:divBdr>
      <w:divsChild>
        <w:div w:id="1145970984">
          <w:marLeft w:val="374"/>
          <w:marRight w:val="0"/>
          <w:marTop w:val="288"/>
          <w:marBottom w:val="0"/>
          <w:divBdr>
            <w:top w:val="none" w:sz="0" w:space="0" w:color="auto"/>
            <w:left w:val="none" w:sz="0" w:space="0" w:color="auto"/>
            <w:bottom w:val="none" w:sz="0" w:space="0" w:color="auto"/>
            <w:right w:val="none" w:sz="0" w:space="0" w:color="auto"/>
          </w:divBdr>
        </w:div>
        <w:div w:id="590090539">
          <w:marLeft w:val="374"/>
          <w:marRight w:val="0"/>
          <w:marTop w:val="288"/>
          <w:marBottom w:val="0"/>
          <w:divBdr>
            <w:top w:val="none" w:sz="0" w:space="0" w:color="auto"/>
            <w:left w:val="none" w:sz="0" w:space="0" w:color="auto"/>
            <w:bottom w:val="none" w:sz="0" w:space="0" w:color="auto"/>
            <w:right w:val="none" w:sz="0" w:space="0" w:color="auto"/>
          </w:divBdr>
        </w:div>
        <w:div w:id="2091651908">
          <w:marLeft w:val="374"/>
          <w:marRight w:val="0"/>
          <w:marTop w:val="288"/>
          <w:marBottom w:val="0"/>
          <w:divBdr>
            <w:top w:val="none" w:sz="0" w:space="0" w:color="auto"/>
            <w:left w:val="none" w:sz="0" w:space="0" w:color="auto"/>
            <w:bottom w:val="none" w:sz="0" w:space="0" w:color="auto"/>
            <w:right w:val="none" w:sz="0" w:space="0" w:color="auto"/>
          </w:divBdr>
        </w:div>
        <w:div w:id="1908153065">
          <w:marLeft w:val="374"/>
          <w:marRight w:val="0"/>
          <w:marTop w:val="288"/>
          <w:marBottom w:val="0"/>
          <w:divBdr>
            <w:top w:val="none" w:sz="0" w:space="0" w:color="auto"/>
            <w:left w:val="none" w:sz="0" w:space="0" w:color="auto"/>
            <w:bottom w:val="none" w:sz="0" w:space="0" w:color="auto"/>
            <w:right w:val="none" w:sz="0" w:space="0" w:color="auto"/>
          </w:divBdr>
        </w:div>
        <w:div w:id="1064523700">
          <w:marLeft w:val="374"/>
          <w:marRight w:val="0"/>
          <w:marTop w:val="288"/>
          <w:marBottom w:val="0"/>
          <w:divBdr>
            <w:top w:val="none" w:sz="0" w:space="0" w:color="auto"/>
            <w:left w:val="none" w:sz="0" w:space="0" w:color="auto"/>
            <w:bottom w:val="none" w:sz="0" w:space="0" w:color="auto"/>
            <w:right w:val="none" w:sz="0" w:space="0" w:color="auto"/>
          </w:divBdr>
        </w:div>
      </w:divsChild>
    </w:div>
    <w:div w:id="1015037827">
      <w:bodyDiv w:val="1"/>
      <w:marLeft w:val="0"/>
      <w:marRight w:val="0"/>
      <w:marTop w:val="0"/>
      <w:marBottom w:val="0"/>
      <w:divBdr>
        <w:top w:val="none" w:sz="0" w:space="0" w:color="auto"/>
        <w:left w:val="none" w:sz="0" w:space="0" w:color="auto"/>
        <w:bottom w:val="none" w:sz="0" w:space="0" w:color="auto"/>
        <w:right w:val="none" w:sz="0" w:space="0" w:color="auto"/>
      </w:divBdr>
      <w:divsChild>
        <w:div w:id="963731396">
          <w:marLeft w:val="374"/>
          <w:marRight w:val="0"/>
          <w:marTop w:val="288"/>
          <w:marBottom w:val="0"/>
          <w:divBdr>
            <w:top w:val="none" w:sz="0" w:space="0" w:color="auto"/>
            <w:left w:val="none" w:sz="0" w:space="0" w:color="auto"/>
            <w:bottom w:val="none" w:sz="0" w:space="0" w:color="auto"/>
            <w:right w:val="none" w:sz="0" w:space="0" w:color="auto"/>
          </w:divBdr>
        </w:div>
        <w:div w:id="1864977966">
          <w:marLeft w:val="374"/>
          <w:marRight w:val="0"/>
          <w:marTop w:val="288"/>
          <w:marBottom w:val="0"/>
          <w:divBdr>
            <w:top w:val="none" w:sz="0" w:space="0" w:color="auto"/>
            <w:left w:val="none" w:sz="0" w:space="0" w:color="auto"/>
            <w:bottom w:val="none" w:sz="0" w:space="0" w:color="auto"/>
            <w:right w:val="none" w:sz="0" w:space="0" w:color="auto"/>
          </w:divBdr>
        </w:div>
        <w:div w:id="1290934350">
          <w:marLeft w:val="374"/>
          <w:marRight w:val="0"/>
          <w:marTop w:val="288"/>
          <w:marBottom w:val="0"/>
          <w:divBdr>
            <w:top w:val="none" w:sz="0" w:space="0" w:color="auto"/>
            <w:left w:val="none" w:sz="0" w:space="0" w:color="auto"/>
            <w:bottom w:val="none" w:sz="0" w:space="0" w:color="auto"/>
            <w:right w:val="none" w:sz="0" w:space="0" w:color="auto"/>
          </w:divBdr>
        </w:div>
        <w:div w:id="1376127262">
          <w:marLeft w:val="374"/>
          <w:marRight w:val="0"/>
          <w:marTop w:val="288"/>
          <w:marBottom w:val="0"/>
          <w:divBdr>
            <w:top w:val="none" w:sz="0" w:space="0" w:color="auto"/>
            <w:left w:val="none" w:sz="0" w:space="0" w:color="auto"/>
            <w:bottom w:val="none" w:sz="0" w:space="0" w:color="auto"/>
            <w:right w:val="none" w:sz="0" w:space="0" w:color="auto"/>
          </w:divBdr>
        </w:div>
      </w:divsChild>
    </w:div>
    <w:div w:id="1065681208">
      <w:bodyDiv w:val="1"/>
      <w:marLeft w:val="0"/>
      <w:marRight w:val="0"/>
      <w:marTop w:val="0"/>
      <w:marBottom w:val="0"/>
      <w:divBdr>
        <w:top w:val="none" w:sz="0" w:space="0" w:color="auto"/>
        <w:left w:val="none" w:sz="0" w:space="0" w:color="auto"/>
        <w:bottom w:val="none" w:sz="0" w:space="0" w:color="auto"/>
        <w:right w:val="none" w:sz="0" w:space="0" w:color="auto"/>
      </w:divBdr>
      <w:divsChild>
        <w:div w:id="1677656363">
          <w:marLeft w:val="374"/>
          <w:marRight w:val="0"/>
          <w:marTop w:val="240"/>
          <w:marBottom w:val="0"/>
          <w:divBdr>
            <w:top w:val="none" w:sz="0" w:space="0" w:color="auto"/>
            <w:left w:val="none" w:sz="0" w:space="0" w:color="auto"/>
            <w:bottom w:val="none" w:sz="0" w:space="0" w:color="auto"/>
            <w:right w:val="none" w:sz="0" w:space="0" w:color="auto"/>
          </w:divBdr>
        </w:div>
        <w:div w:id="1973172717">
          <w:marLeft w:val="374"/>
          <w:marRight w:val="0"/>
          <w:marTop w:val="240"/>
          <w:marBottom w:val="0"/>
          <w:divBdr>
            <w:top w:val="none" w:sz="0" w:space="0" w:color="auto"/>
            <w:left w:val="none" w:sz="0" w:space="0" w:color="auto"/>
            <w:bottom w:val="none" w:sz="0" w:space="0" w:color="auto"/>
            <w:right w:val="none" w:sz="0" w:space="0" w:color="auto"/>
          </w:divBdr>
        </w:div>
        <w:div w:id="758260287">
          <w:marLeft w:val="374"/>
          <w:marRight w:val="0"/>
          <w:marTop w:val="240"/>
          <w:marBottom w:val="0"/>
          <w:divBdr>
            <w:top w:val="none" w:sz="0" w:space="0" w:color="auto"/>
            <w:left w:val="none" w:sz="0" w:space="0" w:color="auto"/>
            <w:bottom w:val="none" w:sz="0" w:space="0" w:color="auto"/>
            <w:right w:val="none" w:sz="0" w:space="0" w:color="auto"/>
          </w:divBdr>
        </w:div>
        <w:div w:id="767582714">
          <w:marLeft w:val="374"/>
          <w:marRight w:val="0"/>
          <w:marTop w:val="240"/>
          <w:marBottom w:val="0"/>
          <w:divBdr>
            <w:top w:val="none" w:sz="0" w:space="0" w:color="auto"/>
            <w:left w:val="none" w:sz="0" w:space="0" w:color="auto"/>
            <w:bottom w:val="none" w:sz="0" w:space="0" w:color="auto"/>
            <w:right w:val="none" w:sz="0" w:space="0" w:color="auto"/>
          </w:divBdr>
        </w:div>
        <w:div w:id="1443497652">
          <w:marLeft w:val="374"/>
          <w:marRight w:val="0"/>
          <w:marTop w:val="240"/>
          <w:marBottom w:val="0"/>
          <w:divBdr>
            <w:top w:val="none" w:sz="0" w:space="0" w:color="auto"/>
            <w:left w:val="none" w:sz="0" w:space="0" w:color="auto"/>
            <w:bottom w:val="none" w:sz="0" w:space="0" w:color="auto"/>
            <w:right w:val="none" w:sz="0" w:space="0" w:color="auto"/>
          </w:divBdr>
        </w:div>
      </w:divsChild>
    </w:div>
    <w:div w:id="1228881820">
      <w:bodyDiv w:val="1"/>
      <w:marLeft w:val="0"/>
      <w:marRight w:val="0"/>
      <w:marTop w:val="0"/>
      <w:marBottom w:val="0"/>
      <w:divBdr>
        <w:top w:val="none" w:sz="0" w:space="0" w:color="auto"/>
        <w:left w:val="none" w:sz="0" w:space="0" w:color="auto"/>
        <w:bottom w:val="none" w:sz="0" w:space="0" w:color="auto"/>
        <w:right w:val="none" w:sz="0" w:space="0" w:color="auto"/>
      </w:divBdr>
      <w:divsChild>
        <w:div w:id="1843815433">
          <w:marLeft w:val="374"/>
          <w:marRight w:val="0"/>
          <w:marTop w:val="288"/>
          <w:marBottom w:val="0"/>
          <w:divBdr>
            <w:top w:val="none" w:sz="0" w:space="0" w:color="auto"/>
            <w:left w:val="none" w:sz="0" w:space="0" w:color="auto"/>
            <w:bottom w:val="none" w:sz="0" w:space="0" w:color="auto"/>
            <w:right w:val="none" w:sz="0" w:space="0" w:color="auto"/>
          </w:divBdr>
        </w:div>
        <w:div w:id="2038310256">
          <w:marLeft w:val="374"/>
          <w:marRight w:val="0"/>
          <w:marTop w:val="288"/>
          <w:marBottom w:val="0"/>
          <w:divBdr>
            <w:top w:val="none" w:sz="0" w:space="0" w:color="auto"/>
            <w:left w:val="none" w:sz="0" w:space="0" w:color="auto"/>
            <w:bottom w:val="none" w:sz="0" w:space="0" w:color="auto"/>
            <w:right w:val="none" w:sz="0" w:space="0" w:color="auto"/>
          </w:divBdr>
        </w:div>
        <w:div w:id="2055735508">
          <w:marLeft w:val="374"/>
          <w:marRight w:val="0"/>
          <w:marTop w:val="288"/>
          <w:marBottom w:val="0"/>
          <w:divBdr>
            <w:top w:val="none" w:sz="0" w:space="0" w:color="auto"/>
            <w:left w:val="none" w:sz="0" w:space="0" w:color="auto"/>
            <w:bottom w:val="none" w:sz="0" w:space="0" w:color="auto"/>
            <w:right w:val="none" w:sz="0" w:space="0" w:color="auto"/>
          </w:divBdr>
        </w:div>
        <w:div w:id="1366295948">
          <w:marLeft w:val="374"/>
          <w:marRight w:val="0"/>
          <w:marTop w:val="288"/>
          <w:marBottom w:val="0"/>
          <w:divBdr>
            <w:top w:val="none" w:sz="0" w:space="0" w:color="auto"/>
            <w:left w:val="none" w:sz="0" w:space="0" w:color="auto"/>
            <w:bottom w:val="none" w:sz="0" w:space="0" w:color="auto"/>
            <w:right w:val="none" w:sz="0" w:space="0" w:color="auto"/>
          </w:divBdr>
        </w:div>
      </w:divsChild>
    </w:div>
    <w:div w:id="1287085090">
      <w:bodyDiv w:val="1"/>
      <w:marLeft w:val="0"/>
      <w:marRight w:val="0"/>
      <w:marTop w:val="0"/>
      <w:marBottom w:val="0"/>
      <w:divBdr>
        <w:top w:val="none" w:sz="0" w:space="0" w:color="auto"/>
        <w:left w:val="none" w:sz="0" w:space="0" w:color="auto"/>
        <w:bottom w:val="none" w:sz="0" w:space="0" w:color="auto"/>
        <w:right w:val="none" w:sz="0" w:space="0" w:color="auto"/>
      </w:divBdr>
      <w:divsChild>
        <w:div w:id="300159531">
          <w:marLeft w:val="374"/>
          <w:marRight w:val="0"/>
          <w:marTop w:val="288"/>
          <w:marBottom w:val="0"/>
          <w:divBdr>
            <w:top w:val="none" w:sz="0" w:space="0" w:color="auto"/>
            <w:left w:val="none" w:sz="0" w:space="0" w:color="auto"/>
            <w:bottom w:val="none" w:sz="0" w:space="0" w:color="auto"/>
            <w:right w:val="none" w:sz="0" w:space="0" w:color="auto"/>
          </w:divBdr>
        </w:div>
        <w:div w:id="755974999">
          <w:marLeft w:val="374"/>
          <w:marRight w:val="0"/>
          <w:marTop w:val="288"/>
          <w:marBottom w:val="0"/>
          <w:divBdr>
            <w:top w:val="none" w:sz="0" w:space="0" w:color="auto"/>
            <w:left w:val="none" w:sz="0" w:space="0" w:color="auto"/>
            <w:bottom w:val="none" w:sz="0" w:space="0" w:color="auto"/>
            <w:right w:val="none" w:sz="0" w:space="0" w:color="auto"/>
          </w:divBdr>
        </w:div>
        <w:div w:id="1885478987">
          <w:marLeft w:val="374"/>
          <w:marRight w:val="0"/>
          <w:marTop w:val="288"/>
          <w:marBottom w:val="0"/>
          <w:divBdr>
            <w:top w:val="none" w:sz="0" w:space="0" w:color="auto"/>
            <w:left w:val="none" w:sz="0" w:space="0" w:color="auto"/>
            <w:bottom w:val="none" w:sz="0" w:space="0" w:color="auto"/>
            <w:right w:val="none" w:sz="0" w:space="0" w:color="auto"/>
          </w:divBdr>
        </w:div>
        <w:div w:id="11297517">
          <w:marLeft w:val="374"/>
          <w:marRight w:val="0"/>
          <w:marTop w:val="288"/>
          <w:marBottom w:val="0"/>
          <w:divBdr>
            <w:top w:val="none" w:sz="0" w:space="0" w:color="auto"/>
            <w:left w:val="none" w:sz="0" w:space="0" w:color="auto"/>
            <w:bottom w:val="none" w:sz="0" w:space="0" w:color="auto"/>
            <w:right w:val="none" w:sz="0" w:space="0" w:color="auto"/>
          </w:divBdr>
        </w:div>
        <w:div w:id="1192959616">
          <w:marLeft w:val="374"/>
          <w:marRight w:val="0"/>
          <w:marTop w:val="288"/>
          <w:marBottom w:val="0"/>
          <w:divBdr>
            <w:top w:val="none" w:sz="0" w:space="0" w:color="auto"/>
            <w:left w:val="none" w:sz="0" w:space="0" w:color="auto"/>
            <w:bottom w:val="none" w:sz="0" w:space="0" w:color="auto"/>
            <w:right w:val="none" w:sz="0" w:space="0" w:color="auto"/>
          </w:divBdr>
        </w:div>
        <w:div w:id="256791610">
          <w:marLeft w:val="374"/>
          <w:marRight w:val="0"/>
          <w:marTop w:val="288"/>
          <w:marBottom w:val="0"/>
          <w:divBdr>
            <w:top w:val="none" w:sz="0" w:space="0" w:color="auto"/>
            <w:left w:val="none" w:sz="0" w:space="0" w:color="auto"/>
            <w:bottom w:val="none" w:sz="0" w:space="0" w:color="auto"/>
            <w:right w:val="none" w:sz="0" w:space="0" w:color="auto"/>
          </w:divBdr>
        </w:div>
        <w:div w:id="1239630243">
          <w:marLeft w:val="374"/>
          <w:marRight w:val="0"/>
          <w:marTop w:val="288"/>
          <w:marBottom w:val="0"/>
          <w:divBdr>
            <w:top w:val="none" w:sz="0" w:space="0" w:color="auto"/>
            <w:left w:val="none" w:sz="0" w:space="0" w:color="auto"/>
            <w:bottom w:val="none" w:sz="0" w:space="0" w:color="auto"/>
            <w:right w:val="none" w:sz="0" w:space="0" w:color="auto"/>
          </w:divBdr>
        </w:div>
        <w:div w:id="888152245">
          <w:marLeft w:val="374"/>
          <w:marRight w:val="0"/>
          <w:marTop w:val="288"/>
          <w:marBottom w:val="0"/>
          <w:divBdr>
            <w:top w:val="none" w:sz="0" w:space="0" w:color="auto"/>
            <w:left w:val="none" w:sz="0" w:space="0" w:color="auto"/>
            <w:bottom w:val="none" w:sz="0" w:space="0" w:color="auto"/>
            <w:right w:val="none" w:sz="0" w:space="0" w:color="auto"/>
          </w:divBdr>
        </w:div>
      </w:divsChild>
    </w:div>
    <w:div w:id="1313749449">
      <w:bodyDiv w:val="1"/>
      <w:marLeft w:val="0"/>
      <w:marRight w:val="0"/>
      <w:marTop w:val="0"/>
      <w:marBottom w:val="0"/>
      <w:divBdr>
        <w:top w:val="none" w:sz="0" w:space="0" w:color="auto"/>
        <w:left w:val="none" w:sz="0" w:space="0" w:color="auto"/>
        <w:bottom w:val="none" w:sz="0" w:space="0" w:color="auto"/>
        <w:right w:val="none" w:sz="0" w:space="0" w:color="auto"/>
      </w:divBdr>
      <w:divsChild>
        <w:div w:id="1633557314">
          <w:marLeft w:val="374"/>
          <w:marRight w:val="0"/>
          <w:marTop w:val="288"/>
          <w:marBottom w:val="0"/>
          <w:divBdr>
            <w:top w:val="none" w:sz="0" w:space="0" w:color="auto"/>
            <w:left w:val="none" w:sz="0" w:space="0" w:color="auto"/>
            <w:bottom w:val="none" w:sz="0" w:space="0" w:color="auto"/>
            <w:right w:val="none" w:sz="0" w:space="0" w:color="auto"/>
          </w:divBdr>
        </w:div>
        <w:div w:id="416875873">
          <w:marLeft w:val="374"/>
          <w:marRight w:val="0"/>
          <w:marTop w:val="288"/>
          <w:marBottom w:val="0"/>
          <w:divBdr>
            <w:top w:val="none" w:sz="0" w:space="0" w:color="auto"/>
            <w:left w:val="none" w:sz="0" w:space="0" w:color="auto"/>
            <w:bottom w:val="none" w:sz="0" w:space="0" w:color="auto"/>
            <w:right w:val="none" w:sz="0" w:space="0" w:color="auto"/>
          </w:divBdr>
        </w:div>
        <w:div w:id="2077582469">
          <w:marLeft w:val="374"/>
          <w:marRight w:val="0"/>
          <w:marTop w:val="288"/>
          <w:marBottom w:val="0"/>
          <w:divBdr>
            <w:top w:val="none" w:sz="0" w:space="0" w:color="auto"/>
            <w:left w:val="none" w:sz="0" w:space="0" w:color="auto"/>
            <w:bottom w:val="none" w:sz="0" w:space="0" w:color="auto"/>
            <w:right w:val="none" w:sz="0" w:space="0" w:color="auto"/>
          </w:divBdr>
        </w:div>
        <w:div w:id="297999863">
          <w:marLeft w:val="374"/>
          <w:marRight w:val="0"/>
          <w:marTop w:val="288"/>
          <w:marBottom w:val="0"/>
          <w:divBdr>
            <w:top w:val="none" w:sz="0" w:space="0" w:color="auto"/>
            <w:left w:val="none" w:sz="0" w:space="0" w:color="auto"/>
            <w:bottom w:val="none" w:sz="0" w:space="0" w:color="auto"/>
            <w:right w:val="none" w:sz="0" w:space="0" w:color="auto"/>
          </w:divBdr>
        </w:div>
        <w:div w:id="2057704008">
          <w:marLeft w:val="374"/>
          <w:marRight w:val="0"/>
          <w:marTop w:val="288"/>
          <w:marBottom w:val="0"/>
          <w:divBdr>
            <w:top w:val="none" w:sz="0" w:space="0" w:color="auto"/>
            <w:left w:val="none" w:sz="0" w:space="0" w:color="auto"/>
            <w:bottom w:val="none" w:sz="0" w:space="0" w:color="auto"/>
            <w:right w:val="none" w:sz="0" w:space="0" w:color="auto"/>
          </w:divBdr>
        </w:div>
        <w:div w:id="1797946775">
          <w:marLeft w:val="374"/>
          <w:marRight w:val="0"/>
          <w:marTop w:val="288"/>
          <w:marBottom w:val="0"/>
          <w:divBdr>
            <w:top w:val="none" w:sz="0" w:space="0" w:color="auto"/>
            <w:left w:val="none" w:sz="0" w:space="0" w:color="auto"/>
            <w:bottom w:val="none" w:sz="0" w:space="0" w:color="auto"/>
            <w:right w:val="none" w:sz="0" w:space="0" w:color="auto"/>
          </w:divBdr>
        </w:div>
        <w:div w:id="1808546576">
          <w:marLeft w:val="374"/>
          <w:marRight w:val="0"/>
          <w:marTop w:val="288"/>
          <w:marBottom w:val="0"/>
          <w:divBdr>
            <w:top w:val="none" w:sz="0" w:space="0" w:color="auto"/>
            <w:left w:val="none" w:sz="0" w:space="0" w:color="auto"/>
            <w:bottom w:val="none" w:sz="0" w:space="0" w:color="auto"/>
            <w:right w:val="none" w:sz="0" w:space="0" w:color="auto"/>
          </w:divBdr>
        </w:div>
        <w:div w:id="1914316061">
          <w:marLeft w:val="374"/>
          <w:marRight w:val="0"/>
          <w:marTop w:val="288"/>
          <w:marBottom w:val="0"/>
          <w:divBdr>
            <w:top w:val="none" w:sz="0" w:space="0" w:color="auto"/>
            <w:left w:val="none" w:sz="0" w:space="0" w:color="auto"/>
            <w:bottom w:val="none" w:sz="0" w:space="0" w:color="auto"/>
            <w:right w:val="none" w:sz="0" w:space="0" w:color="auto"/>
          </w:divBdr>
        </w:div>
      </w:divsChild>
    </w:div>
    <w:div w:id="1357661317">
      <w:bodyDiv w:val="1"/>
      <w:marLeft w:val="0"/>
      <w:marRight w:val="0"/>
      <w:marTop w:val="0"/>
      <w:marBottom w:val="0"/>
      <w:divBdr>
        <w:top w:val="none" w:sz="0" w:space="0" w:color="auto"/>
        <w:left w:val="none" w:sz="0" w:space="0" w:color="auto"/>
        <w:bottom w:val="none" w:sz="0" w:space="0" w:color="auto"/>
        <w:right w:val="none" w:sz="0" w:space="0" w:color="auto"/>
      </w:divBdr>
      <w:divsChild>
        <w:div w:id="383915885">
          <w:marLeft w:val="374"/>
          <w:marRight w:val="0"/>
          <w:marTop w:val="240"/>
          <w:marBottom w:val="0"/>
          <w:divBdr>
            <w:top w:val="none" w:sz="0" w:space="0" w:color="auto"/>
            <w:left w:val="none" w:sz="0" w:space="0" w:color="auto"/>
            <w:bottom w:val="none" w:sz="0" w:space="0" w:color="auto"/>
            <w:right w:val="none" w:sz="0" w:space="0" w:color="auto"/>
          </w:divBdr>
        </w:div>
        <w:div w:id="1438059221">
          <w:marLeft w:val="374"/>
          <w:marRight w:val="0"/>
          <w:marTop w:val="240"/>
          <w:marBottom w:val="0"/>
          <w:divBdr>
            <w:top w:val="none" w:sz="0" w:space="0" w:color="auto"/>
            <w:left w:val="none" w:sz="0" w:space="0" w:color="auto"/>
            <w:bottom w:val="none" w:sz="0" w:space="0" w:color="auto"/>
            <w:right w:val="none" w:sz="0" w:space="0" w:color="auto"/>
          </w:divBdr>
        </w:div>
        <w:div w:id="1013414429">
          <w:marLeft w:val="374"/>
          <w:marRight w:val="0"/>
          <w:marTop w:val="240"/>
          <w:marBottom w:val="0"/>
          <w:divBdr>
            <w:top w:val="none" w:sz="0" w:space="0" w:color="auto"/>
            <w:left w:val="none" w:sz="0" w:space="0" w:color="auto"/>
            <w:bottom w:val="none" w:sz="0" w:space="0" w:color="auto"/>
            <w:right w:val="none" w:sz="0" w:space="0" w:color="auto"/>
          </w:divBdr>
        </w:div>
        <w:div w:id="1548058331">
          <w:marLeft w:val="374"/>
          <w:marRight w:val="0"/>
          <w:marTop w:val="240"/>
          <w:marBottom w:val="0"/>
          <w:divBdr>
            <w:top w:val="none" w:sz="0" w:space="0" w:color="auto"/>
            <w:left w:val="none" w:sz="0" w:space="0" w:color="auto"/>
            <w:bottom w:val="none" w:sz="0" w:space="0" w:color="auto"/>
            <w:right w:val="none" w:sz="0" w:space="0" w:color="auto"/>
          </w:divBdr>
        </w:div>
      </w:divsChild>
    </w:div>
    <w:div w:id="1402288174">
      <w:bodyDiv w:val="1"/>
      <w:marLeft w:val="0"/>
      <w:marRight w:val="0"/>
      <w:marTop w:val="0"/>
      <w:marBottom w:val="0"/>
      <w:divBdr>
        <w:top w:val="none" w:sz="0" w:space="0" w:color="auto"/>
        <w:left w:val="none" w:sz="0" w:space="0" w:color="auto"/>
        <w:bottom w:val="none" w:sz="0" w:space="0" w:color="auto"/>
        <w:right w:val="none" w:sz="0" w:space="0" w:color="auto"/>
      </w:divBdr>
      <w:divsChild>
        <w:div w:id="1014841995">
          <w:marLeft w:val="374"/>
          <w:marRight w:val="0"/>
          <w:marTop w:val="288"/>
          <w:marBottom w:val="0"/>
          <w:divBdr>
            <w:top w:val="none" w:sz="0" w:space="0" w:color="auto"/>
            <w:left w:val="none" w:sz="0" w:space="0" w:color="auto"/>
            <w:bottom w:val="none" w:sz="0" w:space="0" w:color="auto"/>
            <w:right w:val="none" w:sz="0" w:space="0" w:color="auto"/>
          </w:divBdr>
        </w:div>
        <w:div w:id="494303392">
          <w:marLeft w:val="374"/>
          <w:marRight w:val="0"/>
          <w:marTop w:val="288"/>
          <w:marBottom w:val="0"/>
          <w:divBdr>
            <w:top w:val="none" w:sz="0" w:space="0" w:color="auto"/>
            <w:left w:val="none" w:sz="0" w:space="0" w:color="auto"/>
            <w:bottom w:val="none" w:sz="0" w:space="0" w:color="auto"/>
            <w:right w:val="none" w:sz="0" w:space="0" w:color="auto"/>
          </w:divBdr>
        </w:div>
        <w:div w:id="2119445635">
          <w:marLeft w:val="374"/>
          <w:marRight w:val="0"/>
          <w:marTop w:val="288"/>
          <w:marBottom w:val="0"/>
          <w:divBdr>
            <w:top w:val="none" w:sz="0" w:space="0" w:color="auto"/>
            <w:left w:val="none" w:sz="0" w:space="0" w:color="auto"/>
            <w:bottom w:val="none" w:sz="0" w:space="0" w:color="auto"/>
            <w:right w:val="none" w:sz="0" w:space="0" w:color="auto"/>
          </w:divBdr>
        </w:div>
        <w:div w:id="1374187436">
          <w:marLeft w:val="374"/>
          <w:marRight w:val="0"/>
          <w:marTop w:val="288"/>
          <w:marBottom w:val="0"/>
          <w:divBdr>
            <w:top w:val="none" w:sz="0" w:space="0" w:color="auto"/>
            <w:left w:val="none" w:sz="0" w:space="0" w:color="auto"/>
            <w:bottom w:val="none" w:sz="0" w:space="0" w:color="auto"/>
            <w:right w:val="none" w:sz="0" w:space="0" w:color="auto"/>
          </w:divBdr>
        </w:div>
      </w:divsChild>
    </w:div>
    <w:div w:id="1619409681">
      <w:bodyDiv w:val="1"/>
      <w:marLeft w:val="0"/>
      <w:marRight w:val="0"/>
      <w:marTop w:val="0"/>
      <w:marBottom w:val="0"/>
      <w:divBdr>
        <w:top w:val="none" w:sz="0" w:space="0" w:color="auto"/>
        <w:left w:val="none" w:sz="0" w:space="0" w:color="auto"/>
        <w:bottom w:val="none" w:sz="0" w:space="0" w:color="auto"/>
        <w:right w:val="none" w:sz="0" w:space="0" w:color="auto"/>
      </w:divBdr>
    </w:div>
    <w:div w:id="1669365656">
      <w:bodyDiv w:val="1"/>
      <w:marLeft w:val="0"/>
      <w:marRight w:val="0"/>
      <w:marTop w:val="0"/>
      <w:marBottom w:val="0"/>
      <w:divBdr>
        <w:top w:val="none" w:sz="0" w:space="0" w:color="auto"/>
        <w:left w:val="none" w:sz="0" w:space="0" w:color="auto"/>
        <w:bottom w:val="none" w:sz="0" w:space="0" w:color="auto"/>
        <w:right w:val="none" w:sz="0" w:space="0" w:color="auto"/>
      </w:divBdr>
      <w:divsChild>
        <w:div w:id="700672051">
          <w:marLeft w:val="374"/>
          <w:marRight w:val="0"/>
          <w:marTop w:val="288"/>
          <w:marBottom w:val="0"/>
          <w:divBdr>
            <w:top w:val="none" w:sz="0" w:space="0" w:color="auto"/>
            <w:left w:val="none" w:sz="0" w:space="0" w:color="auto"/>
            <w:bottom w:val="none" w:sz="0" w:space="0" w:color="auto"/>
            <w:right w:val="none" w:sz="0" w:space="0" w:color="auto"/>
          </w:divBdr>
        </w:div>
        <w:div w:id="1481265688">
          <w:marLeft w:val="374"/>
          <w:marRight w:val="0"/>
          <w:marTop w:val="288"/>
          <w:marBottom w:val="0"/>
          <w:divBdr>
            <w:top w:val="none" w:sz="0" w:space="0" w:color="auto"/>
            <w:left w:val="none" w:sz="0" w:space="0" w:color="auto"/>
            <w:bottom w:val="none" w:sz="0" w:space="0" w:color="auto"/>
            <w:right w:val="none" w:sz="0" w:space="0" w:color="auto"/>
          </w:divBdr>
        </w:div>
        <w:div w:id="2032022492">
          <w:marLeft w:val="374"/>
          <w:marRight w:val="0"/>
          <w:marTop w:val="288"/>
          <w:marBottom w:val="0"/>
          <w:divBdr>
            <w:top w:val="none" w:sz="0" w:space="0" w:color="auto"/>
            <w:left w:val="none" w:sz="0" w:space="0" w:color="auto"/>
            <w:bottom w:val="none" w:sz="0" w:space="0" w:color="auto"/>
            <w:right w:val="none" w:sz="0" w:space="0" w:color="auto"/>
          </w:divBdr>
        </w:div>
        <w:div w:id="868228084">
          <w:marLeft w:val="374"/>
          <w:marRight w:val="0"/>
          <w:marTop w:val="288"/>
          <w:marBottom w:val="0"/>
          <w:divBdr>
            <w:top w:val="none" w:sz="0" w:space="0" w:color="auto"/>
            <w:left w:val="none" w:sz="0" w:space="0" w:color="auto"/>
            <w:bottom w:val="none" w:sz="0" w:space="0" w:color="auto"/>
            <w:right w:val="none" w:sz="0" w:space="0" w:color="auto"/>
          </w:divBdr>
        </w:div>
        <w:div w:id="1466315795">
          <w:marLeft w:val="374"/>
          <w:marRight w:val="0"/>
          <w:marTop w:val="288"/>
          <w:marBottom w:val="0"/>
          <w:divBdr>
            <w:top w:val="none" w:sz="0" w:space="0" w:color="auto"/>
            <w:left w:val="none" w:sz="0" w:space="0" w:color="auto"/>
            <w:bottom w:val="none" w:sz="0" w:space="0" w:color="auto"/>
            <w:right w:val="none" w:sz="0" w:space="0" w:color="auto"/>
          </w:divBdr>
        </w:div>
        <w:div w:id="1150900803">
          <w:marLeft w:val="374"/>
          <w:marRight w:val="0"/>
          <w:marTop w:val="288"/>
          <w:marBottom w:val="0"/>
          <w:divBdr>
            <w:top w:val="none" w:sz="0" w:space="0" w:color="auto"/>
            <w:left w:val="none" w:sz="0" w:space="0" w:color="auto"/>
            <w:bottom w:val="none" w:sz="0" w:space="0" w:color="auto"/>
            <w:right w:val="none" w:sz="0" w:space="0" w:color="auto"/>
          </w:divBdr>
        </w:div>
      </w:divsChild>
    </w:div>
    <w:div w:id="1763911391">
      <w:bodyDiv w:val="1"/>
      <w:marLeft w:val="0"/>
      <w:marRight w:val="0"/>
      <w:marTop w:val="0"/>
      <w:marBottom w:val="0"/>
      <w:divBdr>
        <w:top w:val="none" w:sz="0" w:space="0" w:color="auto"/>
        <w:left w:val="none" w:sz="0" w:space="0" w:color="auto"/>
        <w:bottom w:val="none" w:sz="0" w:space="0" w:color="auto"/>
        <w:right w:val="none" w:sz="0" w:space="0" w:color="auto"/>
      </w:divBdr>
      <w:divsChild>
        <w:div w:id="891893270">
          <w:marLeft w:val="374"/>
          <w:marRight w:val="0"/>
          <w:marTop w:val="240"/>
          <w:marBottom w:val="0"/>
          <w:divBdr>
            <w:top w:val="none" w:sz="0" w:space="0" w:color="auto"/>
            <w:left w:val="none" w:sz="0" w:space="0" w:color="auto"/>
            <w:bottom w:val="none" w:sz="0" w:space="0" w:color="auto"/>
            <w:right w:val="none" w:sz="0" w:space="0" w:color="auto"/>
          </w:divBdr>
        </w:div>
        <w:div w:id="1593700">
          <w:marLeft w:val="374"/>
          <w:marRight w:val="0"/>
          <w:marTop w:val="240"/>
          <w:marBottom w:val="0"/>
          <w:divBdr>
            <w:top w:val="none" w:sz="0" w:space="0" w:color="auto"/>
            <w:left w:val="none" w:sz="0" w:space="0" w:color="auto"/>
            <w:bottom w:val="none" w:sz="0" w:space="0" w:color="auto"/>
            <w:right w:val="none" w:sz="0" w:space="0" w:color="auto"/>
          </w:divBdr>
        </w:div>
        <w:div w:id="1158695845">
          <w:marLeft w:val="374"/>
          <w:marRight w:val="0"/>
          <w:marTop w:val="240"/>
          <w:marBottom w:val="0"/>
          <w:divBdr>
            <w:top w:val="none" w:sz="0" w:space="0" w:color="auto"/>
            <w:left w:val="none" w:sz="0" w:space="0" w:color="auto"/>
            <w:bottom w:val="none" w:sz="0" w:space="0" w:color="auto"/>
            <w:right w:val="none" w:sz="0" w:space="0" w:color="auto"/>
          </w:divBdr>
        </w:div>
        <w:div w:id="1132477460">
          <w:marLeft w:val="374"/>
          <w:marRight w:val="0"/>
          <w:marTop w:val="240"/>
          <w:marBottom w:val="0"/>
          <w:divBdr>
            <w:top w:val="none" w:sz="0" w:space="0" w:color="auto"/>
            <w:left w:val="none" w:sz="0" w:space="0" w:color="auto"/>
            <w:bottom w:val="none" w:sz="0" w:space="0" w:color="auto"/>
            <w:right w:val="none" w:sz="0" w:space="0" w:color="auto"/>
          </w:divBdr>
        </w:div>
        <w:div w:id="1657033643">
          <w:marLeft w:val="374"/>
          <w:marRight w:val="0"/>
          <w:marTop w:val="240"/>
          <w:marBottom w:val="0"/>
          <w:divBdr>
            <w:top w:val="none" w:sz="0" w:space="0" w:color="auto"/>
            <w:left w:val="none" w:sz="0" w:space="0" w:color="auto"/>
            <w:bottom w:val="none" w:sz="0" w:space="0" w:color="auto"/>
            <w:right w:val="none" w:sz="0" w:space="0" w:color="auto"/>
          </w:divBdr>
        </w:div>
        <w:div w:id="950282908">
          <w:marLeft w:val="374"/>
          <w:marRight w:val="0"/>
          <w:marTop w:val="240"/>
          <w:marBottom w:val="0"/>
          <w:divBdr>
            <w:top w:val="none" w:sz="0" w:space="0" w:color="auto"/>
            <w:left w:val="none" w:sz="0" w:space="0" w:color="auto"/>
            <w:bottom w:val="none" w:sz="0" w:space="0" w:color="auto"/>
            <w:right w:val="none" w:sz="0" w:space="0" w:color="auto"/>
          </w:divBdr>
        </w:div>
        <w:div w:id="1465392273">
          <w:marLeft w:val="374"/>
          <w:marRight w:val="0"/>
          <w:marTop w:val="240"/>
          <w:marBottom w:val="0"/>
          <w:divBdr>
            <w:top w:val="none" w:sz="0" w:space="0" w:color="auto"/>
            <w:left w:val="none" w:sz="0" w:space="0" w:color="auto"/>
            <w:bottom w:val="none" w:sz="0" w:space="0" w:color="auto"/>
            <w:right w:val="none" w:sz="0" w:space="0" w:color="auto"/>
          </w:divBdr>
        </w:div>
      </w:divsChild>
    </w:div>
    <w:div w:id="1862039625">
      <w:bodyDiv w:val="1"/>
      <w:marLeft w:val="0"/>
      <w:marRight w:val="0"/>
      <w:marTop w:val="0"/>
      <w:marBottom w:val="0"/>
      <w:divBdr>
        <w:top w:val="none" w:sz="0" w:space="0" w:color="auto"/>
        <w:left w:val="none" w:sz="0" w:space="0" w:color="auto"/>
        <w:bottom w:val="none" w:sz="0" w:space="0" w:color="auto"/>
        <w:right w:val="none" w:sz="0" w:space="0" w:color="auto"/>
      </w:divBdr>
      <w:divsChild>
        <w:div w:id="899749828">
          <w:marLeft w:val="374"/>
          <w:marRight w:val="0"/>
          <w:marTop w:val="240"/>
          <w:marBottom w:val="0"/>
          <w:divBdr>
            <w:top w:val="none" w:sz="0" w:space="0" w:color="auto"/>
            <w:left w:val="none" w:sz="0" w:space="0" w:color="auto"/>
            <w:bottom w:val="none" w:sz="0" w:space="0" w:color="auto"/>
            <w:right w:val="none" w:sz="0" w:space="0" w:color="auto"/>
          </w:divBdr>
        </w:div>
        <w:div w:id="770516915">
          <w:marLeft w:val="374"/>
          <w:marRight w:val="0"/>
          <w:marTop w:val="240"/>
          <w:marBottom w:val="0"/>
          <w:divBdr>
            <w:top w:val="none" w:sz="0" w:space="0" w:color="auto"/>
            <w:left w:val="none" w:sz="0" w:space="0" w:color="auto"/>
            <w:bottom w:val="none" w:sz="0" w:space="0" w:color="auto"/>
            <w:right w:val="none" w:sz="0" w:space="0" w:color="auto"/>
          </w:divBdr>
        </w:div>
        <w:div w:id="765463157">
          <w:marLeft w:val="374"/>
          <w:marRight w:val="0"/>
          <w:marTop w:val="240"/>
          <w:marBottom w:val="0"/>
          <w:divBdr>
            <w:top w:val="none" w:sz="0" w:space="0" w:color="auto"/>
            <w:left w:val="none" w:sz="0" w:space="0" w:color="auto"/>
            <w:bottom w:val="none" w:sz="0" w:space="0" w:color="auto"/>
            <w:right w:val="none" w:sz="0" w:space="0" w:color="auto"/>
          </w:divBdr>
        </w:div>
        <w:div w:id="1953784933">
          <w:marLeft w:val="374"/>
          <w:marRight w:val="0"/>
          <w:marTop w:val="240"/>
          <w:marBottom w:val="0"/>
          <w:divBdr>
            <w:top w:val="none" w:sz="0" w:space="0" w:color="auto"/>
            <w:left w:val="none" w:sz="0" w:space="0" w:color="auto"/>
            <w:bottom w:val="none" w:sz="0" w:space="0" w:color="auto"/>
            <w:right w:val="none" w:sz="0" w:space="0" w:color="auto"/>
          </w:divBdr>
        </w:div>
        <w:div w:id="1320504541">
          <w:marLeft w:val="374"/>
          <w:marRight w:val="0"/>
          <w:marTop w:val="240"/>
          <w:marBottom w:val="0"/>
          <w:divBdr>
            <w:top w:val="none" w:sz="0" w:space="0" w:color="auto"/>
            <w:left w:val="none" w:sz="0" w:space="0" w:color="auto"/>
            <w:bottom w:val="none" w:sz="0" w:space="0" w:color="auto"/>
            <w:right w:val="none" w:sz="0" w:space="0" w:color="auto"/>
          </w:divBdr>
        </w:div>
        <w:div w:id="2007973936">
          <w:marLeft w:val="374"/>
          <w:marRight w:val="0"/>
          <w:marTop w:val="240"/>
          <w:marBottom w:val="0"/>
          <w:divBdr>
            <w:top w:val="none" w:sz="0" w:space="0" w:color="auto"/>
            <w:left w:val="none" w:sz="0" w:space="0" w:color="auto"/>
            <w:bottom w:val="none" w:sz="0" w:space="0" w:color="auto"/>
            <w:right w:val="none" w:sz="0" w:space="0" w:color="auto"/>
          </w:divBdr>
        </w:div>
        <w:div w:id="660735770">
          <w:marLeft w:val="374"/>
          <w:marRight w:val="0"/>
          <w:marTop w:val="240"/>
          <w:marBottom w:val="0"/>
          <w:divBdr>
            <w:top w:val="none" w:sz="0" w:space="0" w:color="auto"/>
            <w:left w:val="none" w:sz="0" w:space="0" w:color="auto"/>
            <w:bottom w:val="none" w:sz="0" w:space="0" w:color="auto"/>
            <w:right w:val="none" w:sz="0" w:space="0" w:color="auto"/>
          </w:divBdr>
        </w:div>
        <w:div w:id="788547588">
          <w:marLeft w:val="374"/>
          <w:marRight w:val="0"/>
          <w:marTop w:val="240"/>
          <w:marBottom w:val="0"/>
          <w:divBdr>
            <w:top w:val="none" w:sz="0" w:space="0" w:color="auto"/>
            <w:left w:val="none" w:sz="0" w:space="0" w:color="auto"/>
            <w:bottom w:val="none" w:sz="0" w:space="0" w:color="auto"/>
            <w:right w:val="none" w:sz="0" w:space="0" w:color="auto"/>
          </w:divBdr>
        </w:div>
      </w:divsChild>
    </w:div>
    <w:div w:id="1912543700">
      <w:bodyDiv w:val="1"/>
      <w:marLeft w:val="0"/>
      <w:marRight w:val="0"/>
      <w:marTop w:val="0"/>
      <w:marBottom w:val="0"/>
      <w:divBdr>
        <w:top w:val="none" w:sz="0" w:space="0" w:color="auto"/>
        <w:left w:val="none" w:sz="0" w:space="0" w:color="auto"/>
        <w:bottom w:val="none" w:sz="0" w:space="0" w:color="auto"/>
        <w:right w:val="none" w:sz="0" w:space="0" w:color="auto"/>
      </w:divBdr>
      <w:divsChild>
        <w:div w:id="457603601">
          <w:marLeft w:val="374"/>
          <w:marRight w:val="0"/>
          <w:marTop w:val="288"/>
          <w:marBottom w:val="0"/>
          <w:divBdr>
            <w:top w:val="none" w:sz="0" w:space="0" w:color="auto"/>
            <w:left w:val="none" w:sz="0" w:space="0" w:color="auto"/>
            <w:bottom w:val="none" w:sz="0" w:space="0" w:color="auto"/>
            <w:right w:val="none" w:sz="0" w:space="0" w:color="auto"/>
          </w:divBdr>
        </w:div>
        <w:div w:id="897089267">
          <w:marLeft w:val="374"/>
          <w:marRight w:val="0"/>
          <w:marTop w:val="288"/>
          <w:marBottom w:val="0"/>
          <w:divBdr>
            <w:top w:val="none" w:sz="0" w:space="0" w:color="auto"/>
            <w:left w:val="none" w:sz="0" w:space="0" w:color="auto"/>
            <w:bottom w:val="none" w:sz="0" w:space="0" w:color="auto"/>
            <w:right w:val="none" w:sz="0" w:space="0" w:color="auto"/>
          </w:divBdr>
        </w:div>
        <w:div w:id="1442453112">
          <w:marLeft w:val="374"/>
          <w:marRight w:val="0"/>
          <w:marTop w:val="288"/>
          <w:marBottom w:val="0"/>
          <w:divBdr>
            <w:top w:val="none" w:sz="0" w:space="0" w:color="auto"/>
            <w:left w:val="none" w:sz="0" w:space="0" w:color="auto"/>
            <w:bottom w:val="none" w:sz="0" w:space="0" w:color="auto"/>
            <w:right w:val="none" w:sz="0" w:space="0" w:color="auto"/>
          </w:divBdr>
        </w:div>
        <w:div w:id="583031045">
          <w:marLeft w:val="374"/>
          <w:marRight w:val="0"/>
          <w:marTop w:val="288"/>
          <w:marBottom w:val="0"/>
          <w:divBdr>
            <w:top w:val="none" w:sz="0" w:space="0" w:color="auto"/>
            <w:left w:val="none" w:sz="0" w:space="0" w:color="auto"/>
            <w:bottom w:val="none" w:sz="0" w:space="0" w:color="auto"/>
            <w:right w:val="none" w:sz="0" w:space="0" w:color="auto"/>
          </w:divBdr>
        </w:div>
        <w:div w:id="1901668457">
          <w:marLeft w:val="374"/>
          <w:marRight w:val="0"/>
          <w:marTop w:val="288"/>
          <w:marBottom w:val="0"/>
          <w:divBdr>
            <w:top w:val="none" w:sz="0" w:space="0" w:color="auto"/>
            <w:left w:val="none" w:sz="0" w:space="0" w:color="auto"/>
            <w:bottom w:val="none" w:sz="0" w:space="0" w:color="auto"/>
            <w:right w:val="none" w:sz="0" w:space="0" w:color="auto"/>
          </w:divBdr>
        </w:div>
        <w:div w:id="872617355">
          <w:marLeft w:val="374"/>
          <w:marRight w:val="0"/>
          <w:marTop w:val="288"/>
          <w:marBottom w:val="0"/>
          <w:divBdr>
            <w:top w:val="none" w:sz="0" w:space="0" w:color="auto"/>
            <w:left w:val="none" w:sz="0" w:space="0" w:color="auto"/>
            <w:bottom w:val="none" w:sz="0" w:space="0" w:color="auto"/>
            <w:right w:val="none" w:sz="0" w:space="0" w:color="auto"/>
          </w:divBdr>
        </w:div>
      </w:divsChild>
    </w:div>
    <w:div w:id="1913810660">
      <w:bodyDiv w:val="1"/>
      <w:marLeft w:val="0"/>
      <w:marRight w:val="0"/>
      <w:marTop w:val="0"/>
      <w:marBottom w:val="0"/>
      <w:divBdr>
        <w:top w:val="none" w:sz="0" w:space="0" w:color="auto"/>
        <w:left w:val="none" w:sz="0" w:space="0" w:color="auto"/>
        <w:bottom w:val="none" w:sz="0" w:space="0" w:color="auto"/>
        <w:right w:val="none" w:sz="0" w:space="0" w:color="auto"/>
      </w:divBdr>
      <w:divsChild>
        <w:div w:id="1541239963">
          <w:marLeft w:val="374"/>
          <w:marRight w:val="0"/>
          <w:marTop w:val="240"/>
          <w:marBottom w:val="0"/>
          <w:divBdr>
            <w:top w:val="none" w:sz="0" w:space="0" w:color="auto"/>
            <w:left w:val="none" w:sz="0" w:space="0" w:color="auto"/>
            <w:bottom w:val="none" w:sz="0" w:space="0" w:color="auto"/>
            <w:right w:val="none" w:sz="0" w:space="0" w:color="auto"/>
          </w:divBdr>
        </w:div>
        <w:div w:id="1353144318">
          <w:marLeft w:val="374"/>
          <w:marRight w:val="0"/>
          <w:marTop w:val="240"/>
          <w:marBottom w:val="0"/>
          <w:divBdr>
            <w:top w:val="none" w:sz="0" w:space="0" w:color="auto"/>
            <w:left w:val="none" w:sz="0" w:space="0" w:color="auto"/>
            <w:bottom w:val="none" w:sz="0" w:space="0" w:color="auto"/>
            <w:right w:val="none" w:sz="0" w:space="0" w:color="auto"/>
          </w:divBdr>
        </w:div>
        <w:div w:id="1097017153">
          <w:marLeft w:val="374"/>
          <w:marRight w:val="0"/>
          <w:marTop w:val="240"/>
          <w:marBottom w:val="0"/>
          <w:divBdr>
            <w:top w:val="none" w:sz="0" w:space="0" w:color="auto"/>
            <w:left w:val="none" w:sz="0" w:space="0" w:color="auto"/>
            <w:bottom w:val="none" w:sz="0" w:space="0" w:color="auto"/>
            <w:right w:val="none" w:sz="0" w:space="0" w:color="auto"/>
          </w:divBdr>
        </w:div>
        <w:div w:id="1450584464">
          <w:marLeft w:val="374"/>
          <w:marRight w:val="0"/>
          <w:marTop w:val="240"/>
          <w:marBottom w:val="0"/>
          <w:divBdr>
            <w:top w:val="none" w:sz="0" w:space="0" w:color="auto"/>
            <w:left w:val="none" w:sz="0" w:space="0" w:color="auto"/>
            <w:bottom w:val="none" w:sz="0" w:space="0" w:color="auto"/>
            <w:right w:val="none" w:sz="0" w:space="0" w:color="auto"/>
          </w:divBdr>
        </w:div>
        <w:div w:id="1639529797">
          <w:marLeft w:val="374"/>
          <w:marRight w:val="0"/>
          <w:marTop w:val="240"/>
          <w:marBottom w:val="0"/>
          <w:divBdr>
            <w:top w:val="none" w:sz="0" w:space="0" w:color="auto"/>
            <w:left w:val="none" w:sz="0" w:space="0" w:color="auto"/>
            <w:bottom w:val="none" w:sz="0" w:space="0" w:color="auto"/>
            <w:right w:val="none" w:sz="0" w:space="0" w:color="auto"/>
          </w:divBdr>
        </w:div>
        <w:div w:id="55129554">
          <w:marLeft w:val="374"/>
          <w:marRight w:val="0"/>
          <w:marTop w:val="240"/>
          <w:marBottom w:val="0"/>
          <w:divBdr>
            <w:top w:val="none" w:sz="0" w:space="0" w:color="auto"/>
            <w:left w:val="none" w:sz="0" w:space="0" w:color="auto"/>
            <w:bottom w:val="none" w:sz="0" w:space="0" w:color="auto"/>
            <w:right w:val="none" w:sz="0" w:space="0" w:color="auto"/>
          </w:divBdr>
        </w:div>
        <w:div w:id="815991314">
          <w:marLeft w:val="374"/>
          <w:marRight w:val="0"/>
          <w:marTop w:val="240"/>
          <w:marBottom w:val="0"/>
          <w:divBdr>
            <w:top w:val="none" w:sz="0" w:space="0" w:color="auto"/>
            <w:left w:val="none" w:sz="0" w:space="0" w:color="auto"/>
            <w:bottom w:val="none" w:sz="0" w:space="0" w:color="auto"/>
            <w:right w:val="none" w:sz="0" w:space="0" w:color="auto"/>
          </w:divBdr>
        </w:div>
        <w:div w:id="239796306">
          <w:marLeft w:val="374"/>
          <w:marRight w:val="0"/>
          <w:marTop w:val="240"/>
          <w:marBottom w:val="0"/>
          <w:divBdr>
            <w:top w:val="none" w:sz="0" w:space="0" w:color="auto"/>
            <w:left w:val="none" w:sz="0" w:space="0" w:color="auto"/>
            <w:bottom w:val="none" w:sz="0" w:space="0" w:color="auto"/>
            <w:right w:val="none" w:sz="0" w:space="0" w:color="auto"/>
          </w:divBdr>
        </w:div>
        <w:div w:id="2071683117">
          <w:marLeft w:val="374"/>
          <w:marRight w:val="0"/>
          <w:marTop w:val="240"/>
          <w:marBottom w:val="0"/>
          <w:divBdr>
            <w:top w:val="none" w:sz="0" w:space="0" w:color="auto"/>
            <w:left w:val="none" w:sz="0" w:space="0" w:color="auto"/>
            <w:bottom w:val="none" w:sz="0" w:space="0" w:color="auto"/>
            <w:right w:val="none" w:sz="0" w:space="0" w:color="auto"/>
          </w:divBdr>
        </w:div>
        <w:div w:id="1484349636">
          <w:marLeft w:val="374"/>
          <w:marRight w:val="0"/>
          <w:marTop w:val="240"/>
          <w:marBottom w:val="0"/>
          <w:divBdr>
            <w:top w:val="none" w:sz="0" w:space="0" w:color="auto"/>
            <w:left w:val="none" w:sz="0" w:space="0" w:color="auto"/>
            <w:bottom w:val="none" w:sz="0" w:space="0" w:color="auto"/>
            <w:right w:val="none" w:sz="0" w:space="0" w:color="auto"/>
          </w:divBdr>
        </w:div>
      </w:divsChild>
    </w:div>
    <w:div w:id="2056004089">
      <w:bodyDiv w:val="1"/>
      <w:marLeft w:val="0"/>
      <w:marRight w:val="0"/>
      <w:marTop w:val="0"/>
      <w:marBottom w:val="0"/>
      <w:divBdr>
        <w:top w:val="none" w:sz="0" w:space="0" w:color="auto"/>
        <w:left w:val="none" w:sz="0" w:space="0" w:color="auto"/>
        <w:bottom w:val="none" w:sz="0" w:space="0" w:color="auto"/>
        <w:right w:val="none" w:sz="0" w:space="0" w:color="auto"/>
      </w:divBdr>
      <w:divsChild>
        <w:div w:id="1281913596">
          <w:marLeft w:val="374"/>
          <w:marRight w:val="0"/>
          <w:marTop w:val="288"/>
          <w:marBottom w:val="0"/>
          <w:divBdr>
            <w:top w:val="none" w:sz="0" w:space="0" w:color="auto"/>
            <w:left w:val="none" w:sz="0" w:space="0" w:color="auto"/>
            <w:bottom w:val="none" w:sz="0" w:space="0" w:color="auto"/>
            <w:right w:val="none" w:sz="0" w:space="0" w:color="auto"/>
          </w:divBdr>
        </w:div>
        <w:div w:id="1713842444">
          <w:marLeft w:val="374"/>
          <w:marRight w:val="0"/>
          <w:marTop w:val="288"/>
          <w:marBottom w:val="0"/>
          <w:divBdr>
            <w:top w:val="none" w:sz="0" w:space="0" w:color="auto"/>
            <w:left w:val="none" w:sz="0" w:space="0" w:color="auto"/>
            <w:bottom w:val="none" w:sz="0" w:space="0" w:color="auto"/>
            <w:right w:val="none" w:sz="0" w:space="0" w:color="auto"/>
          </w:divBdr>
        </w:div>
        <w:div w:id="1233273627">
          <w:marLeft w:val="374"/>
          <w:marRight w:val="0"/>
          <w:marTop w:val="288"/>
          <w:marBottom w:val="0"/>
          <w:divBdr>
            <w:top w:val="none" w:sz="0" w:space="0" w:color="auto"/>
            <w:left w:val="none" w:sz="0" w:space="0" w:color="auto"/>
            <w:bottom w:val="none" w:sz="0" w:space="0" w:color="auto"/>
            <w:right w:val="none" w:sz="0" w:space="0" w:color="auto"/>
          </w:divBdr>
        </w:div>
      </w:divsChild>
    </w:div>
    <w:div w:id="2060546973">
      <w:bodyDiv w:val="1"/>
      <w:marLeft w:val="0"/>
      <w:marRight w:val="0"/>
      <w:marTop w:val="0"/>
      <w:marBottom w:val="0"/>
      <w:divBdr>
        <w:top w:val="none" w:sz="0" w:space="0" w:color="auto"/>
        <w:left w:val="none" w:sz="0" w:space="0" w:color="auto"/>
        <w:bottom w:val="none" w:sz="0" w:space="0" w:color="auto"/>
        <w:right w:val="none" w:sz="0" w:space="0" w:color="auto"/>
      </w:divBdr>
      <w:divsChild>
        <w:div w:id="1961720920">
          <w:marLeft w:val="374"/>
          <w:marRight w:val="0"/>
          <w:marTop w:val="240"/>
          <w:marBottom w:val="0"/>
          <w:divBdr>
            <w:top w:val="none" w:sz="0" w:space="0" w:color="auto"/>
            <w:left w:val="none" w:sz="0" w:space="0" w:color="auto"/>
            <w:bottom w:val="none" w:sz="0" w:space="0" w:color="auto"/>
            <w:right w:val="none" w:sz="0" w:space="0" w:color="auto"/>
          </w:divBdr>
        </w:div>
        <w:div w:id="1452087569">
          <w:marLeft w:val="374"/>
          <w:marRight w:val="0"/>
          <w:marTop w:val="240"/>
          <w:marBottom w:val="0"/>
          <w:divBdr>
            <w:top w:val="none" w:sz="0" w:space="0" w:color="auto"/>
            <w:left w:val="none" w:sz="0" w:space="0" w:color="auto"/>
            <w:bottom w:val="none" w:sz="0" w:space="0" w:color="auto"/>
            <w:right w:val="none" w:sz="0" w:space="0" w:color="auto"/>
          </w:divBdr>
        </w:div>
        <w:div w:id="975138837">
          <w:marLeft w:val="374"/>
          <w:marRight w:val="0"/>
          <w:marTop w:val="240"/>
          <w:marBottom w:val="0"/>
          <w:divBdr>
            <w:top w:val="none" w:sz="0" w:space="0" w:color="auto"/>
            <w:left w:val="none" w:sz="0" w:space="0" w:color="auto"/>
            <w:bottom w:val="none" w:sz="0" w:space="0" w:color="auto"/>
            <w:right w:val="none" w:sz="0" w:space="0" w:color="auto"/>
          </w:divBdr>
        </w:div>
        <w:div w:id="888615384">
          <w:marLeft w:val="374"/>
          <w:marRight w:val="0"/>
          <w:marTop w:val="240"/>
          <w:marBottom w:val="0"/>
          <w:divBdr>
            <w:top w:val="none" w:sz="0" w:space="0" w:color="auto"/>
            <w:left w:val="none" w:sz="0" w:space="0" w:color="auto"/>
            <w:bottom w:val="none" w:sz="0" w:space="0" w:color="auto"/>
            <w:right w:val="none" w:sz="0" w:space="0" w:color="auto"/>
          </w:divBdr>
        </w:div>
        <w:div w:id="1473212864">
          <w:marLeft w:val="374"/>
          <w:marRight w:val="0"/>
          <w:marTop w:val="240"/>
          <w:marBottom w:val="0"/>
          <w:divBdr>
            <w:top w:val="none" w:sz="0" w:space="0" w:color="auto"/>
            <w:left w:val="none" w:sz="0" w:space="0" w:color="auto"/>
            <w:bottom w:val="none" w:sz="0" w:space="0" w:color="auto"/>
            <w:right w:val="none" w:sz="0" w:space="0" w:color="auto"/>
          </w:divBdr>
        </w:div>
        <w:div w:id="1050299231">
          <w:marLeft w:val="374"/>
          <w:marRight w:val="0"/>
          <w:marTop w:val="240"/>
          <w:marBottom w:val="0"/>
          <w:divBdr>
            <w:top w:val="none" w:sz="0" w:space="0" w:color="auto"/>
            <w:left w:val="none" w:sz="0" w:space="0" w:color="auto"/>
            <w:bottom w:val="none" w:sz="0" w:space="0" w:color="auto"/>
            <w:right w:val="none" w:sz="0" w:space="0" w:color="auto"/>
          </w:divBdr>
        </w:div>
        <w:div w:id="862206902">
          <w:marLeft w:val="374"/>
          <w:marRight w:val="0"/>
          <w:marTop w:val="240"/>
          <w:marBottom w:val="0"/>
          <w:divBdr>
            <w:top w:val="none" w:sz="0" w:space="0" w:color="auto"/>
            <w:left w:val="none" w:sz="0" w:space="0" w:color="auto"/>
            <w:bottom w:val="none" w:sz="0" w:space="0" w:color="auto"/>
            <w:right w:val="none" w:sz="0" w:space="0" w:color="auto"/>
          </w:divBdr>
        </w:div>
        <w:div w:id="621881221">
          <w:marLeft w:val="374"/>
          <w:marRight w:val="0"/>
          <w:marTop w:val="240"/>
          <w:marBottom w:val="0"/>
          <w:divBdr>
            <w:top w:val="none" w:sz="0" w:space="0" w:color="auto"/>
            <w:left w:val="none" w:sz="0" w:space="0" w:color="auto"/>
            <w:bottom w:val="none" w:sz="0" w:space="0" w:color="auto"/>
            <w:right w:val="none" w:sz="0" w:space="0" w:color="auto"/>
          </w:divBdr>
        </w:div>
        <w:div w:id="976034327">
          <w:marLeft w:val="374"/>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Cisco_0</dc:creator>
  <cp:keywords/>
  <cp:lastModifiedBy>HelgiR</cp:lastModifiedBy>
  <cp:revision>3</cp:revision>
  <cp:lastPrinted>2007-09-03T13:23:00Z</cp:lastPrinted>
  <dcterms:created xsi:type="dcterms:W3CDTF">2015-03-17T10:43:00Z</dcterms:created>
  <dcterms:modified xsi:type="dcterms:W3CDTF">2015-03-23T11:43:00Z</dcterms:modified>
</cp:coreProperties>
</file>